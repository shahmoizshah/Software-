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C1D78" w:rsidRPr="00631968" w:rsidRDefault="001F43CB">
      <w:pPr>
        <w:rPr>
          <w:rFonts w:ascii="Comic Sans MS" w:eastAsia="Comic Sans MS" w:hAnsi="Comic Sans MS" w:cs="Comic Sans MS"/>
          <w:b/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Enterprise Management</w:t>
      </w:r>
    </w:p>
    <w:p w14:paraId="00000002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Involves continuous planning, monitoring and assessing all the aspects of an organization for the attainment of its objectives</w:t>
      </w:r>
    </w:p>
    <w:p w14:paraId="00000003" w14:textId="77777777" w:rsidR="00BC1D78" w:rsidRPr="00631968" w:rsidRDefault="001F43CB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Four Basic Functions of Enterprise management:</w:t>
      </w:r>
    </w:p>
    <w:p w14:paraId="00000004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1. Planning</w:t>
      </w:r>
    </w:p>
    <w:p w14:paraId="00000005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2. Organizing</w:t>
      </w:r>
    </w:p>
    <w:p w14:paraId="00000006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3. Leading</w:t>
      </w:r>
    </w:p>
    <w:p w14:paraId="00000007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4. Controlling</w:t>
      </w:r>
    </w:p>
    <w:p w14:paraId="00000008" w14:textId="77777777" w:rsidR="00BC1D78" w:rsidRPr="00631968" w:rsidRDefault="00BC1D78">
      <w:pPr>
        <w:rPr>
          <w:highlight w:val="yellow"/>
        </w:rPr>
      </w:pPr>
    </w:p>
    <w:p w14:paraId="00000009" w14:textId="77777777" w:rsidR="00BC1D78" w:rsidRPr="00631968" w:rsidRDefault="001F43CB">
      <w:pPr>
        <w:rPr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i. Strategic planning</w:t>
      </w:r>
    </w:p>
    <w:p w14:paraId="0000000A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Involves top management</w:t>
      </w:r>
    </w:p>
    <w:p w14:paraId="0000000B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Long timeframe (three years or more)</w:t>
      </w:r>
    </w:p>
    <w:p w14:paraId="0000000C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Establish objectives for the entire organization</w:t>
      </w:r>
    </w:p>
    <w:p w14:paraId="0000000D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Analyzes threats to the organization</w:t>
      </w:r>
    </w:p>
    <w:p w14:paraId="0000000E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Evaluates the organization’s strengths and weaknesses</w:t>
      </w:r>
    </w:p>
    <w:p w14:paraId="0000000F" w14:textId="77777777" w:rsidR="00BC1D78" w:rsidRPr="00631968" w:rsidRDefault="00BC1D78">
      <w:pPr>
        <w:rPr>
          <w:rFonts w:ascii="Comic Sans MS" w:eastAsia="Comic Sans MS" w:hAnsi="Comic Sans MS" w:cs="Comic Sans MS"/>
          <w:b/>
          <w:highlight w:val="yellow"/>
        </w:rPr>
      </w:pPr>
    </w:p>
    <w:p w14:paraId="00000010" w14:textId="77777777" w:rsidR="00BC1D78" w:rsidRPr="00631968" w:rsidRDefault="001F43CB">
      <w:pPr>
        <w:rPr>
          <w:rFonts w:ascii="Comic Sans MS" w:eastAsia="Comic Sans MS" w:hAnsi="Comic Sans MS" w:cs="Comic Sans MS"/>
          <w:b/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ii. Tactical planning</w:t>
      </w:r>
    </w:p>
    <w:p w14:paraId="00000011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Involves middle management</w:t>
      </w:r>
    </w:p>
    <w:p w14:paraId="00000012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Short-term (take a year or less to achieve)</w:t>
      </w:r>
    </w:p>
    <w:p w14:paraId="00000013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Aimed at a specific area or department of the organization</w:t>
      </w:r>
    </w:p>
    <w:p w14:paraId="00000014" w14:textId="77777777" w:rsidR="00BC1D78" w:rsidRPr="00631968" w:rsidRDefault="00BC1D78">
      <w:pPr>
        <w:rPr>
          <w:highlight w:val="yellow"/>
        </w:rPr>
      </w:pPr>
    </w:p>
    <w:p w14:paraId="00000015" w14:textId="77777777" w:rsidR="00BC1D78" w:rsidRPr="00631968" w:rsidRDefault="001F43CB">
      <w:pPr>
        <w:rPr>
          <w:rFonts w:ascii="Comic Sans MS" w:eastAsia="Comic Sans MS" w:hAnsi="Comic Sans MS" w:cs="Comic Sans MS"/>
          <w:b/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iii. Operational planning</w:t>
      </w:r>
    </w:p>
    <w:p w14:paraId="00000016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Involves supervisors</w:t>
      </w:r>
    </w:p>
    <w:p w14:paraId="00000017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Bottom level employees</w:t>
      </w:r>
    </w:p>
    <w:p w14:paraId="00000018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Day-to-day tasks</w:t>
      </w:r>
    </w:p>
    <w:p w14:paraId="00000019" w14:textId="77777777" w:rsidR="00BC1D78" w:rsidRPr="00631968" w:rsidRDefault="00BC1D78">
      <w:pPr>
        <w:rPr>
          <w:highlight w:val="yellow"/>
        </w:rPr>
      </w:pPr>
    </w:p>
    <w:p w14:paraId="0000001A" w14:textId="77777777" w:rsidR="00BC1D78" w:rsidRPr="00631968" w:rsidRDefault="001F43CB">
      <w:pPr>
        <w:rPr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  <w:u w:val="single"/>
        </w:rPr>
        <w:t>2. Organizing</w:t>
      </w:r>
      <w:r w:rsidRPr="00631968">
        <w:rPr>
          <w:highlight w:val="yellow"/>
        </w:rPr>
        <w:t xml:space="preserve"> Involves developing the organizational structure, distributing the planned work and allocating resources</w:t>
      </w:r>
    </w:p>
    <w:p w14:paraId="0000001B" w14:textId="77777777" w:rsidR="00BC1D78" w:rsidRPr="00631968" w:rsidRDefault="00BC1D78">
      <w:pPr>
        <w:rPr>
          <w:highlight w:val="yellow"/>
        </w:rPr>
      </w:pPr>
    </w:p>
    <w:p w14:paraId="0000001C" w14:textId="77777777" w:rsidR="00BC1D78" w:rsidRPr="00631968" w:rsidRDefault="001F43CB">
      <w:pPr>
        <w:rPr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  <w:u w:val="single"/>
        </w:rPr>
        <w:t>3-</w:t>
      </w:r>
      <w:proofErr w:type="gramStart"/>
      <w:r w:rsidRPr="00631968">
        <w:rPr>
          <w:rFonts w:ascii="Comic Sans MS" w:eastAsia="Comic Sans MS" w:hAnsi="Comic Sans MS" w:cs="Comic Sans MS"/>
          <w:b/>
          <w:highlight w:val="yellow"/>
          <w:u w:val="single"/>
        </w:rPr>
        <w:t>leading :</w:t>
      </w:r>
      <w:r w:rsidRPr="00631968">
        <w:rPr>
          <w:highlight w:val="yellow"/>
        </w:rPr>
        <w:t>Action</w:t>
      </w:r>
      <w:proofErr w:type="gramEnd"/>
      <w:r w:rsidRPr="00631968">
        <w:rPr>
          <w:highlight w:val="yellow"/>
        </w:rPr>
        <w:t xml:space="preserve"> or ability of guiding a team or individual to achieve a certain goal through direction and motivation</w:t>
      </w:r>
    </w:p>
    <w:p w14:paraId="0000001D" w14:textId="77777777" w:rsidR="00BC1D78" w:rsidRPr="00631968" w:rsidRDefault="001F43CB">
      <w:pPr>
        <w:rPr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Traits of a good Leader</w:t>
      </w:r>
      <w:r w:rsidRPr="00631968">
        <w:rPr>
          <w:highlight w:val="yellow"/>
        </w:rPr>
        <w:t>:</w:t>
      </w:r>
    </w:p>
    <w:p w14:paraId="0000001E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Self-motivated</w:t>
      </w:r>
    </w:p>
    <w:p w14:paraId="0000001F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Self-awareness</w:t>
      </w:r>
    </w:p>
    <w:p w14:paraId="00000020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Self-confidence</w:t>
      </w:r>
    </w:p>
    <w:p w14:paraId="00000021" w14:textId="77777777" w:rsidR="00BC1D78" w:rsidRPr="00631968" w:rsidRDefault="001F43CB">
      <w:pPr>
        <w:rPr>
          <w:highlight w:val="yellow"/>
        </w:rPr>
      </w:pPr>
      <w:r w:rsidRPr="00631968">
        <w:rPr>
          <w:highlight w:val="yellow"/>
        </w:rPr>
        <w:t>• Self-disciplined</w:t>
      </w:r>
    </w:p>
    <w:p w14:paraId="00000022" w14:textId="77777777" w:rsidR="00BC1D78" w:rsidRPr="00631968" w:rsidRDefault="001F43CB">
      <w:pPr>
        <w:rPr>
          <w:highlight w:val="yellow"/>
        </w:rPr>
      </w:pPr>
      <w:r w:rsidRPr="00631968">
        <w:rPr>
          <w:rFonts w:ascii="Comic Sans MS" w:eastAsia="Comic Sans MS" w:hAnsi="Comic Sans MS" w:cs="Comic Sans MS"/>
          <w:b/>
          <w:highlight w:val="yellow"/>
        </w:rPr>
        <w:t>Leadership Styles</w:t>
      </w:r>
      <w:r w:rsidRPr="00631968">
        <w:rPr>
          <w:highlight w:val="yellow"/>
        </w:rPr>
        <w:t>:</w:t>
      </w:r>
    </w:p>
    <w:p w14:paraId="00000023" w14:textId="77777777" w:rsidR="00BC1D78" w:rsidRPr="00631968" w:rsidRDefault="001F43CB">
      <w:pPr>
        <w:rPr>
          <w:highlight w:val="yellow"/>
        </w:rPr>
      </w:pPr>
      <w:r w:rsidRPr="00631968">
        <w:rPr>
          <w:b/>
          <w:highlight w:val="yellow"/>
        </w:rPr>
        <w:t>i. Democratic or Participative leadership</w:t>
      </w:r>
      <w:r w:rsidRPr="00631968">
        <w:rPr>
          <w:highlight w:val="yellow"/>
        </w:rPr>
        <w:t xml:space="preserve"> – leader encourages each team member to participate in decision-making by sharing their opinions</w:t>
      </w:r>
    </w:p>
    <w:p w14:paraId="00000024" w14:textId="36F8C138" w:rsidR="00BC1D78" w:rsidRDefault="001F43CB">
      <w:r w:rsidRPr="00631968">
        <w:rPr>
          <w:b/>
          <w:highlight w:val="yellow"/>
        </w:rPr>
        <w:t>ii. Autocratic or Authoritative leadership</w:t>
      </w:r>
      <w:r w:rsidRPr="00631968">
        <w:rPr>
          <w:highlight w:val="yellow"/>
        </w:rPr>
        <w:t xml:space="preserve"> – leader has complete control and power to make decisions witho</w:t>
      </w:r>
      <w:r w:rsidR="005B58CB">
        <w:t>s</w:t>
      </w:r>
      <w:bookmarkStart w:id="0" w:name="_GoBack"/>
      <w:bookmarkEnd w:id="0"/>
      <w:r>
        <w:t>ut input from the team members</w:t>
      </w:r>
    </w:p>
    <w:p w14:paraId="00000025" w14:textId="77777777" w:rsidR="00BC1D78" w:rsidRDefault="001F43CB">
      <w:r>
        <w:rPr>
          <w:b/>
        </w:rPr>
        <w:lastRenderedPageBreak/>
        <w:t>iii. Laissez-Faire or Delegate leadership</w:t>
      </w:r>
      <w:r>
        <w:t xml:space="preserve"> – leader gives full power and freedom to the team to make decisions</w:t>
      </w:r>
    </w:p>
    <w:p w14:paraId="00000026" w14:textId="77777777" w:rsidR="00BC1D78" w:rsidRDefault="001F43CB">
      <w:r>
        <w:rPr>
          <w:b/>
        </w:rPr>
        <w:t xml:space="preserve">Affiliative leadership </w:t>
      </w:r>
      <w:r>
        <w:t>– focuses on building team bonds, relationships and emotional connections, while quickly resolving any team conflicts</w:t>
      </w:r>
    </w:p>
    <w:p w14:paraId="00000027" w14:textId="77777777" w:rsidR="00BC1D78" w:rsidRDefault="001F43CB">
      <w:r>
        <w:rPr>
          <w:b/>
        </w:rPr>
        <w:t xml:space="preserve">x. Charismatic leadership </w:t>
      </w:r>
      <w:r>
        <w:t>– leader utilizes his social skills, charm, interpersonal connection, persuasiveness and vibrant personality to motivate others</w:t>
      </w:r>
    </w:p>
    <w:p w14:paraId="00000028" w14:textId="77777777" w:rsidR="00BC1D78" w:rsidRDefault="001F43CB">
      <w:r>
        <w:rPr>
          <w:b/>
        </w:rPr>
        <w:t>Coaching leadership</w:t>
      </w:r>
      <w:r>
        <w:t xml:space="preserve"> – involves recognizing team members' strengths, weaknesses and motivations to help each individual improve.</w:t>
      </w:r>
    </w:p>
    <w:p w14:paraId="00000029" w14:textId="77777777" w:rsidR="00BC1D78" w:rsidRDefault="00BC1D78">
      <w:pPr>
        <w:rPr>
          <w:rFonts w:ascii="Comic Sans MS" w:eastAsia="Comic Sans MS" w:hAnsi="Comic Sans MS" w:cs="Comic Sans MS"/>
          <w:b/>
          <w:u w:val="single"/>
        </w:rPr>
      </w:pPr>
    </w:p>
    <w:p w14:paraId="0000002A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4. Controlling</w:t>
      </w:r>
    </w:p>
    <w:p w14:paraId="0000002B" w14:textId="77777777" w:rsidR="00BC1D78" w:rsidRDefault="001F43CB">
      <w:r>
        <w:t>Process of evaluating the performance in order to take corrective actions.</w:t>
      </w:r>
    </w:p>
    <w:p w14:paraId="0000002C" w14:textId="77777777" w:rsidR="00BC1D78" w:rsidRDefault="00BC1D78"/>
    <w:p w14:paraId="0000002D" w14:textId="77777777" w:rsidR="00BC1D78" w:rsidRDefault="001F43CB">
      <w:r>
        <w:rPr>
          <w:u w:val="single"/>
        </w:rPr>
        <w:t>Characteristics of Control</w:t>
      </w:r>
      <w:r>
        <w:t>:</w:t>
      </w:r>
    </w:p>
    <w:p w14:paraId="0000002E" w14:textId="77777777" w:rsidR="00BC1D78" w:rsidRDefault="001F43CB">
      <w:r>
        <w:t>• Continuous process</w:t>
      </w:r>
    </w:p>
    <w:p w14:paraId="0000002F" w14:textId="77777777" w:rsidR="00BC1D78" w:rsidRDefault="001F43CB">
      <w:r>
        <w:t>• Management process</w:t>
      </w:r>
    </w:p>
    <w:p w14:paraId="00000030" w14:textId="77777777" w:rsidR="00BC1D78" w:rsidRDefault="001F43CB">
      <w:r>
        <w:t>• Action-oriented</w:t>
      </w:r>
    </w:p>
    <w:p w14:paraId="00000031" w14:textId="77777777" w:rsidR="00BC1D78" w:rsidRDefault="001F43CB">
      <w:r>
        <w:t>• Closely linked with planning</w:t>
      </w:r>
    </w:p>
    <w:p w14:paraId="00000032" w14:textId="77777777" w:rsidR="00BC1D78" w:rsidRDefault="00BC1D78"/>
    <w:p w14:paraId="00000033" w14:textId="77777777" w:rsidR="00BC1D78" w:rsidRDefault="001F43CB">
      <w:r>
        <w:t>************************************</w:t>
      </w:r>
    </w:p>
    <w:p w14:paraId="00000034" w14:textId="77777777" w:rsidR="00BC1D78" w:rsidRDefault="001F43CB">
      <w:pPr>
        <w:rPr>
          <w:b/>
        </w:rPr>
      </w:pPr>
      <w:r>
        <w:rPr>
          <w:b/>
        </w:rPr>
        <w:t xml:space="preserve">How can a manager take decision? </w:t>
      </w:r>
    </w:p>
    <w:p w14:paraId="00000035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374151"/>
          <w:u w:val="single"/>
        </w:rPr>
        <w:t>Define the Problem:</w:t>
      </w:r>
    </w:p>
    <w:p w14:paraId="00000036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Clearly the decision or problem that needs attention.</w:t>
      </w:r>
    </w:p>
    <w:p w14:paraId="00000037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374151"/>
          <w:u w:val="single"/>
        </w:rPr>
        <w:t>Gather Information:</w:t>
      </w:r>
    </w:p>
    <w:p w14:paraId="00000038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Collect relevant data and information to understand the situation.</w:t>
      </w:r>
    </w:p>
    <w:p w14:paraId="00000039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color w:val="374151"/>
          <w:u w:val="single"/>
        </w:rPr>
        <w:t>Explore Alternatives:</w:t>
      </w:r>
    </w:p>
    <w:p w14:paraId="0000003A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Consider different options or solutions to address the issue.</w:t>
      </w:r>
    </w:p>
    <w:p w14:paraId="0000003B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color w:val="374151"/>
          <w:u w:val="single"/>
        </w:rPr>
        <w:t>Evaluate Pros and Cons:</w:t>
      </w:r>
    </w:p>
    <w:p w14:paraId="0000003C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Assess the advantages and disadvantages of each alternative.</w:t>
      </w:r>
    </w:p>
    <w:p w14:paraId="0000003D" w14:textId="77777777" w:rsidR="00BC1D78" w:rsidRDefault="001F43C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color w:val="374151"/>
          <w:u w:val="single"/>
        </w:rPr>
        <w:t>Make and Implement the Decision:</w:t>
      </w:r>
    </w:p>
    <w:p w14:paraId="0000003E" w14:textId="77777777" w:rsidR="00BC1D78" w:rsidRDefault="001F43CB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Choose the best option and put the decision into action, monitoring results.</w:t>
      </w:r>
    </w:p>
    <w:p w14:paraId="0000003F" w14:textId="77777777" w:rsidR="00BC1D78" w:rsidRDefault="001F43CB">
      <w:r>
        <w:t>**************************************</w:t>
      </w:r>
    </w:p>
    <w:p w14:paraId="00000040" w14:textId="77777777" w:rsidR="00BC1D78" w:rsidRDefault="001F43C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Mintzberg’s Organizational Model</w:t>
      </w:r>
    </w:p>
    <w:p w14:paraId="00000041" w14:textId="77777777" w:rsidR="00BC1D78" w:rsidRDefault="001F43CB">
      <w:r>
        <w:t>Mintzberg’s Model of Building Blocks divides the organization into five basic parts:</w:t>
      </w:r>
    </w:p>
    <w:p w14:paraId="00000042" w14:textId="77777777" w:rsidR="00BC1D78" w:rsidRDefault="001F43CB">
      <w:r>
        <w:t>1) Strategic Apex</w:t>
      </w:r>
    </w:p>
    <w:p w14:paraId="00000043" w14:textId="77777777" w:rsidR="00BC1D78" w:rsidRDefault="001F43CB">
      <w:r>
        <w:t>2) Middle Line</w:t>
      </w:r>
    </w:p>
    <w:p w14:paraId="00000044" w14:textId="77777777" w:rsidR="00BC1D78" w:rsidRDefault="001F43CB">
      <w:r>
        <w:t>3) Operating Core</w:t>
      </w:r>
    </w:p>
    <w:p w14:paraId="00000045" w14:textId="77777777" w:rsidR="00BC1D78" w:rsidRDefault="001F43CB">
      <w:r>
        <w:t>4) Technostructure</w:t>
      </w:r>
    </w:p>
    <w:p w14:paraId="00000046" w14:textId="77777777" w:rsidR="00BC1D78" w:rsidRDefault="001F43CB">
      <w:r>
        <w:t>5) Support Staff</w:t>
      </w:r>
    </w:p>
    <w:p w14:paraId="00000047" w14:textId="77777777" w:rsidR="00BC1D78" w:rsidRDefault="00BC1D78"/>
    <w:p w14:paraId="00000048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Strategic Apex</w:t>
      </w:r>
    </w:p>
    <w:p w14:paraId="00000049" w14:textId="77777777" w:rsidR="00BC1D78" w:rsidRDefault="001F43CB">
      <w:r>
        <w:lastRenderedPageBreak/>
        <w:t>includes top management</w:t>
      </w:r>
    </w:p>
    <w:p w14:paraId="0000004A" w14:textId="77777777" w:rsidR="00BC1D78" w:rsidRDefault="001F43CB">
      <w:r>
        <w:t>setting objectives and strategies</w:t>
      </w:r>
    </w:p>
    <w:p w14:paraId="0000004B" w14:textId="77777777" w:rsidR="00BC1D78" w:rsidRDefault="00BC1D78">
      <w:pPr>
        <w:rPr>
          <w:rFonts w:ascii="Comic Sans MS" w:eastAsia="Comic Sans MS" w:hAnsi="Comic Sans MS" w:cs="Comic Sans MS"/>
          <w:b/>
          <w:u w:val="single"/>
        </w:rPr>
      </w:pPr>
    </w:p>
    <w:p w14:paraId="0000004C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Middle Line</w:t>
      </w:r>
    </w:p>
    <w:p w14:paraId="0000004D" w14:textId="77777777" w:rsidR="00BC1D78" w:rsidRDefault="001F43CB">
      <w:r>
        <w:t>includes middle line managers</w:t>
      </w:r>
    </w:p>
    <w:p w14:paraId="0000004E" w14:textId="77777777" w:rsidR="00BC1D78" w:rsidRDefault="001F43CB">
      <w:r>
        <w:t>ensuring communication up and down</w:t>
      </w:r>
    </w:p>
    <w:p w14:paraId="0000004F" w14:textId="77777777" w:rsidR="00BC1D78" w:rsidRDefault="001F43CB">
      <w:r>
        <w:t>converting broad strategic plans into operational plans</w:t>
      </w:r>
    </w:p>
    <w:p w14:paraId="00000050" w14:textId="77777777" w:rsidR="00BC1D78" w:rsidRDefault="001F43CB">
      <w:r>
        <w:t>manage relationships with suppliers and customers</w:t>
      </w:r>
    </w:p>
    <w:p w14:paraId="00000051" w14:textId="77777777" w:rsidR="00BC1D78" w:rsidRDefault="00BC1D78">
      <w:pPr>
        <w:rPr>
          <w:rFonts w:ascii="Comic Sans MS" w:eastAsia="Comic Sans MS" w:hAnsi="Comic Sans MS" w:cs="Comic Sans MS"/>
          <w:b/>
          <w:u w:val="single"/>
        </w:rPr>
      </w:pPr>
    </w:p>
    <w:p w14:paraId="00000052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Operating Core</w:t>
      </w:r>
    </w:p>
    <w:p w14:paraId="00000053" w14:textId="77777777" w:rsidR="00BC1D78" w:rsidRDefault="001F43CB">
      <w:r>
        <w:t>includes bottom level workers</w:t>
      </w:r>
    </w:p>
    <w:p w14:paraId="00000054" w14:textId="77777777" w:rsidR="00BC1D78" w:rsidRDefault="001F43CB">
      <w:r>
        <w:t>do the basic work for producing and delivering goods or services</w:t>
      </w:r>
    </w:p>
    <w:p w14:paraId="00000055" w14:textId="77777777" w:rsidR="00BC1D78" w:rsidRDefault="00BC1D7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b/>
          <w:u w:val="single"/>
        </w:rPr>
      </w:pPr>
    </w:p>
    <w:p w14:paraId="00000056" w14:textId="77777777" w:rsidR="00BC1D78" w:rsidRDefault="001F43C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mic Sans MS" w:eastAsia="Comic Sans MS" w:hAnsi="Comic Sans MS" w:cs="Comic Sans MS"/>
          <w:b/>
          <w:u w:val="single"/>
        </w:rPr>
        <w:t>Technostructure</w:t>
      </w:r>
    </w:p>
    <w:p w14:paraId="00000057" w14:textId="77777777" w:rsidR="00BC1D78" w:rsidRDefault="001F43CB">
      <w:r>
        <w:t>includes professionals i.e. accountants, researchers</w:t>
      </w:r>
    </w:p>
    <w:p w14:paraId="00000058" w14:textId="77777777" w:rsidR="00BC1D78" w:rsidRDefault="001F43CB">
      <w:r>
        <w:t>responsible for the development, innovation, marketing, finance, knowledge and assets</w:t>
      </w:r>
    </w:p>
    <w:p w14:paraId="00000059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Support Staff</w:t>
      </w:r>
    </w:p>
    <w:p w14:paraId="0000005A" w14:textId="77777777" w:rsidR="00BC1D78" w:rsidRDefault="001F43CB">
      <w:r>
        <w:t>workers that work in functions such as public relations, mailroom, catering services, legal counsel, press relations, cafeteria and IT staff</w:t>
      </w:r>
    </w:p>
    <w:p w14:paraId="0000005B" w14:textId="77777777" w:rsidR="00BC1D78" w:rsidRDefault="001F43CB">
      <w:r>
        <w:t>***************************</w:t>
      </w:r>
    </w:p>
    <w:p w14:paraId="0000005C" w14:textId="77777777" w:rsidR="00BC1D78" w:rsidRDefault="001F43CB">
      <w:pPr>
        <w:rPr>
          <w:b/>
          <w:i/>
        </w:rPr>
      </w:pPr>
      <w:proofErr w:type="spellStart"/>
      <w:r>
        <w:rPr>
          <w:b/>
          <w:i/>
        </w:rPr>
        <w:t>Mintzberg’s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Organisational</w:t>
      </w:r>
      <w:proofErr w:type="spellEnd"/>
      <w:r>
        <w:rPr>
          <w:b/>
          <w:i/>
        </w:rPr>
        <w:t xml:space="preserve"> Structures</w:t>
      </w:r>
    </w:p>
    <w:p w14:paraId="0000005D" w14:textId="77777777" w:rsidR="00BC1D78" w:rsidRDefault="001F43CB">
      <w:r>
        <w:t xml:space="preserve">Based on his </w:t>
      </w:r>
      <w:proofErr w:type="spellStart"/>
      <w:r>
        <w:t>organisational</w:t>
      </w:r>
      <w:proofErr w:type="spellEnd"/>
      <w:r>
        <w:t xml:space="preserve"> model, </w:t>
      </w:r>
      <w:proofErr w:type="spellStart"/>
      <w:r>
        <w:t>Mintzberg</w:t>
      </w:r>
      <w:proofErr w:type="spellEnd"/>
      <w:r>
        <w:t xml:space="preserve"> described five categories of </w:t>
      </w:r>
      <w:proofErr w:type="spellStart"/>
      <w:r>
        <w:t>organisational</w:t>
      </w:r>
      <w:proofErr w:type="spellEnd"/>
      <w:r>
        <w:t xml:space="preserve"> structure, each of which would rely on one specific part of the model:</w:t>
      </w:r>
    </w:p>
    <w:p w14:paraId="0000005E" w14:textId="77777777" w:rsidR="00BC1D78" w:rsidRDefault="001F43CB">
      <w:r>
        <w:t>1. Simple structure organization (Strategic apex)</w:t>
      </w:r>
    </w:p>
    <w:p w14:paraId="0000005F" w14:textId="77777777" w:rsidR="00BC1D78" w:rsidRDefault="001F43CB">
      <w:r>
        <w:t xml:space="preserve">2. </w:t>
      </w:r>
      <w:proofErr w:type="spellStart"/>
      <w:r>
        <w:t>Divisionalized</w:t>
      </w:r>
      <w:proofErr w:type="spellEnd"/>
      <w:r>
        <w:t xml:space="preserve"> organization (Middle line)</w:t>
      </w:r>
    </w:p>
    <w:p w14:paraId="00000060" w14:textId="77777777" w:rsidR="00BC1D78" w:rsidRDefault="001F43CB">
      <w:r>
        <w:t>3. Professional organization (Operating core)</w:t>
      </w:r>
    </w:p>
    <w:p w14:paraId="00000061" w14:textId="77777777" w:rsidR="00BC1D78" w:rsidRDefault="001F43CB">
      <w:r>
        <w:t>4. Machine organization (Technostructure)</w:t>
      </w:r>
    </w:p>
    <w:p w14:paraId="00000062" w14:textId="77777777" w:rsidR="00BC1D78" w:rsidRDefault="001F43CB">
      <w:r>
        <w:t>5. Adhocracy organization (Support staff)</w:t>
      </w:r>
    </w:p>
    <w:p w14:paraId="00000063" w14:textId="77777777" w:rsidR="00BC1D78" w:rsidRDefault="001F43CB">
      <w:r>
        <w:t>*Only Simple Structure is based on centralization and all others are decentralized.</w:t>
      </w:r>
    </w:p>
    <w:p w14:paraId="00000064" w14:textId="77777777" w:rsidR="00BC1D78" w:rsidRDefault="00BC1D78"/>
    <w:p w14:paraId="00000065" w14:textId="77777777" w:rsidR="00BC1D78" w:rsidRDefault="001F43CB">
      <w:r>
        <w:t>*********************8</w:t>
      </w:r>
    </w:p>
    <w:p w14:paraId="00000066" w14:textId="77777777" w:rsidR="00BC1D78" w:rsidRDefault="001F43CB">
      <w:pPr>
        <w:rPr>
          <w:b/>
        </w:rPr>
      </w:pPr>
      <w:r>
        <w:rPr>
          <w:b/>
        </w:rPr>
        <w:t>Henry Mintzberg's model of effective organizations</w:t>
      </w:r>
    </w:p>
    <w:p w14:paraId="00000067" w14:textId="77777777" w:rsidR="00BC1D78" w:rsidRDefault="00BC1D78"/>
    <w:p w14:paraId="00000068" w14:textId="77777777" w:rsidR="00BC1D78" w:rsidRDefault="001F43CB">
      <w:pPr>
        <w:rPr>
          <w:highlight w:val="yellow"/>
        </w:rPr>
      </w:pPr>
      <w:r>
        <w:rPr>
          <w:highlight w:val="yellow"/>
        </w:rPr>
        <w:t>**Mintzberg's Effective Organization</w:t>
      </w:r>
      <w:proofErr w:type="gramStart"/>
      <w:r>
        <w:rPr>
          <w:highlight w:val="yellow"/>
        </w:rPr>
        <w:t>:*</w:t>
      </w:r>
      <w:proofErr w:type="gramEnd"/>
      <w:r>
        <w:rPr>
          <w:highlight w:val="yellow"/>
        </w:rPr>
        <w:t>*</w:t>
      </w:r>
    </w:p>
    <w:p w14:paraId="00000069" w14:textId="77777777" w:rsidR="00BC1D78" w:rsidRDefault="001F43CB">
      <w:r>
        <w:t>- Emphasizes a blend of formal structures and informal networks.</w:t>
      </w:r>
    </w:p>
    <w:p w14:paraId="0000006A" w14:textId="77777777" w:rsidR="00BC1D78" w:rsidRDefault="001F43CB">
      <w:r>
        <w:t>- Recognizes the importance of both strategic planning and adaptability.</w:t>
      </w:r>
    </w:p>
    <w:p w14:paraId="0000006B" w14:textId="77777777" w:rsidR="00BC1D78" w:rsidRDefault="001F43CB">
      <w:r>
        <w:t>- Highlights the significance of a well-balanced, flexible organization.</w:t>
      </w:r>
    </w:p>
    <w:p w14:paraId="0000006C" w14:textId="77777777" w:rsidR="00BC1D78" w:rsidRDefault="00BC1D78"/>
    <w:p w14:paraId="0000006D" w14:textId="77777777" w:rsidR="00BC1D78" w:rsidRDefault="001F43CB">
      <w:r>
        <w:t>*************</w:t>
      </w:r>
    </w:p>
    <w:p w14:paraId="0000006E" w14:textId="77777777" w:rsidR="00BC1D78" w:rsidRDefault="00BC1D78"/>
    <w:p w14:paraId="0000006F" w14:textId="77777777" w:rsidR="00BC1D78" w:rsidRDefault="001F43C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</w:rPr>
        <w:t>Authority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in Management - Brief Overview:</w:t>
      </w:r>
    </w:p>
    <w:p w14:paraId="00000070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Definition:</w:t>
      </w:r>
    </w:p>
    <w:p w14:paraId="00000071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The power or right to give orders, make decisions, and enforce obedience.</w:t>
      </w:r>
    </w:p>
    <w:p w14:paraId="00000072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Delegation:</w:t>
      </w:r>
    </w:p>
    <w:p w14:paraId="00000073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Involves assigning tasks and responsibilities</w:t>
      </w:r>
    </w:p>
    <w:p w14:paraId="00000074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Decision-Making:</w:t>
      </w:r>
    </w:p>
    <w:p w14:paraId="00000075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Central to decision-making processes within an organization.</w:t>
      </w:r>
    </w:p>
    <w:p w14:paraId="00000076" w14:textId="77777777" w:rsidR="00BC1D78" w:rsidRDefault="001F43C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Accountability:</w:t>
      </w:r>
    </w:p>
    <w:p w14:paraId="00000077" w14:textId="77777777" w:rsidR="00BC1D78" w:rsidRDefault="001F43CB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Individuals with authority are answerable for their actions and decisions.</w:t>
      </w:r>
    </w:p>
    <w:p w14:paraId="00000078" w14:textId="77777777" w:rsidR="00BC1D78" w:rsidRDefault="001F43CB">
      <w:r>
        <w:t>*****************</w:t>
      </w:r>
    </w:p>
    <w:p w14:paraId="00000079" w14:textId="77777777" w:rsidR="00BC1D78" w:rsidRDefault="001F43CB">
      <w:pPr>
        <w:rPr>
          <w:b/>
        </w:rPr>
      </w:pPr>
      <w:r>
        <w:rPr>
          <w:b/>
        </w:rPr>
        <w:t>Organizational Technologies in Operational Management:</w:t>
      </w:r>
    </w:p>
    <w:p w14:paraId="0000007A" w14:textId="77777777" w:rsidR="00BC1D78" w:rsidRDefault="00BC1D78"/>
    <w:p w14:paraId="0000007B" w14:textId="77777777" w:rsidR="00BC1D78" w:rsidRDefault="001F43CB">
      <w:r w:rsidRPr="005D76D1">
        <w:rPr>
          <w:u w:val="single"/>
        </w:rPr>
        <w:t>Automation</w:t>
      </w:r>
      <w:r>
        <w:t>:</w:t>
      </w:r>
    </w:p>
    <w:p w14:paraId="0000007C" w14:textId="77777777" w:rsidR="00BC1D78" w:rsidRDefault="001F43CB">
      <w:r>
        <w:t>Streamlines processes, reduces manual effort, and enhances efficiency.</w:t>
      </w:r>
    </w:p>
    <w:p w14:paraId="0000007D" w14:textId="77777777" w:rsidR="00BC1D78" w:rsidRDefault="00BC1D78"/>
    <w:p w14:paraId="0000007E" w14:textId="77777777" w:rsidR="00BC1D78" w:rsidRDefault="001F43CB">
      <w:r>
        <w:t>Data Analysis:</w:t>
      </w:r>
    </w:p>
    <w:p w14:paraId="0000007F" w14:textId="77777777" w:rsidR="00BC1D78" w:rsidRDefault="001F43CB">
      <w:r>
        <w:t>Provides insights for informed decision-making and process optimization.</w:t>
      </w:r>
    </w:p>
    <w:p w14:paraId="00000080" w14:textId="77777777" w:rsidR="00BC1D78" w:rsidRDefault="00BC1D78"/>
    <w:p w14:paraId="00000081" w14:textId="77777777" w:rsidR="00BC1D78" w:rsidRDefault="001F43CB">
      <w:r>
        <w:t>Communication:</w:t>
      </w:r>
    </w:p>
    <w:p w14:paraId="00000082" w14:textId="77777777" w:rsidR="00BC1D78" w:rsidRDefault="001F43CB">
      <w:r>
        <w:t>Facilitates seamless communication, improving coordination and responsiveness.</w:t>
      </w:r>
    </w:p>
    <w:p w14:paraId="00000083" w14:textId="77777777" w:rsidR="00BC1D78" w:rsidRDefault="00BC1D78"/>
    <w:p w14:paraId="00000084" w14:textId="77777777" w:rsidR="00BC1D78" w:rsidRDefault="001F43CB">
      <w:r>
        <w:t>Inventory Control:</w:t>
      </w:r>
    </w:p>
    <w:p w14:paraId="00000085" w14:textId="77777777" w:rsidR="00BC1D78" w:rsidRDefault="001F43CB">
      <w:r>
        <w:t>Enables real-time monitoring and management of inventory levels.</w:t>
      </w:r>
    </w:p>
    <w:p w14:paraId="00000086" w14:textId="77777777" w:rsidR="00BC1D78" w:rsidRDefault="00BC1D78"/>
    <w:p w14:paraId="00000087" w14:textId="77777777" w:rsidR="00BC1D78" w:rsidRDefault="001F43CB">
      <w:r>
        <w:t>Customer Relations:</w:t>
      </w:r>
    </w:p>
    <w:p w14:paraId="00000088" w14:textId="77777777" w:rsidR="00BC1D78" w:rsidRDefault="001F43CB">
      <w:r>
        <w:t>Enhances customer interactions through technology-driven solutions.</w:t>
      </w:r>
    </w:p>
    <w:p w14:paraId="00000089" w14:textId="77777777" w:rsidR="00BC1D78" w:rsidRDefault="001F43CB">
      <w:r>
        <w:t>*********************</w:t>
      </w:r>
    </w:p>
    <w:p w14:paraId="0000008A" w14:textId="77777777" w:rsidR="00BC1D78" w:rsidRDefault="001F43CB">
      <w:pPr>
        <w:rPr>
          <w:b/>
        </w:rPr>
      </w:pPr>
      <w:r>
        <w:rPr>
          <w:b/>
        </w:rPr>
        <w:t xml:space="preserve">1. How operation management, competitor and high productivity are related to each other </w:t>
      </w:r>
    </w:p>
    <w:p w14:paraId="0000008B" w14:textId="77777777" w:rsidR="00BC1D78" w:rsidRDefault="001F43CB">
      <w:pPr>
        <w:rPr>
          <w:b/>
        </w:rPr>
      </w:pPr>
      <w:r>
        <w:t xml:space="preserve">- </w:t>
      </w:r>
      <w:r>
        <w:rPr>
          <w:b/>
        </w:rPr>
        <w:t>**Operation Management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</w:p>
    <w:p w14:paraId="0000008C" w14:textId="77777777" w:rsidR="00BC1D78" w:rsidRDefault="001F43CB">
      <w:r>
        <w:t xml:space="preserve">  - Drives efficiency and effectiveness in processes.</w:t>
      </w:r>
    </w:p>
    <w:p w14:paraId="0000008D" w14:textId="77777777" w:rsidR="00BC1D78" w:rsidRDefault="00BC1D78"/>
    <w:p w14:paraId="0000008E" w14:textId="77777777" w:rsidR="00BC1D78" w:rsidRDefault="001F43CB">
      <w:pPr>
        <w:rPr>
          <w:b/>
        </w:rPr>
      </w:pPr>
      <w:r>
        <w:rPr>
          <w:b/>
        </w:rPr>
        <w:t>- **Competitor Influence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</w:p>
    <w:p w14:paraId="0000008F" w14:textId="77777777" w:rsidR="00BC1D78" w:rsidRDefault="001F43CB">
      <w:r>
        <w:t xml:space="preserve">  - Prompts continuous improvement to stay competitive.</w:t>
      </w:r>
    </w:p>
    <w:p w14:paraId="00000090" w14:textId="77777777" w:rsidR="00BC1D78" w:rsidRDefault="00BC1D78"/>
    <w:p w14:paraId="00000091" w14:textId="77777777" w:rsidR="00BC1D78" w:rsidRDefault="001F43CB">
      <w:r>
        <w:rPr>
          <w:b/>
        </w:rPr>
        <w:t>- **High Productivity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</w:p>
    <w:p w14:paraId="00000092" w14:textId="77777777" w:rsidR="00BC1D78" w:rsidRDefault="001F43CB">
      <w:r>
        <w:t xml:space="preserve">  - Result of efficient operations and effective competition strategies.</w:t>
      </w:r>
    </w:p>
    <w:p w14:paraId="00000093" w14:textId="77777777" w:rsidR="00BC1D78" w:rsidRDefault="00BC1D78"/>
    <w:p w14:paraId="00000094" w14:textId="5F7C522F" w:rsidR="00BC1D78" w:rsidRDefault="001F43CB">
      <w:r>
        <w:t>**************************************</w:t>
      </w:r>
    </w:p>
    <w:p w14:paraId="00000095" w14:textId="77777777" w:rsidR="00BC1D78" w:rsidRDefault="001F43CB">
      <w:pPr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>Flow Production</w:t>
      </w:r>
    </w:p>
    <w:p w14:paraId="00000096" w14:textId="6B7B3E55" w:rsidR="00BC1D78" w:rsidRDefault="001F43CB">
      <w:r>
        <w:t xml:space="preserve">Continuous flow of goods along an assembly </w:t>
      </w:r>
      <w:r w:rsidR="00BA6124">
        <w:t>line Also</w:t>
      </w:r>
      <w:r>
        <w:t xml:space="preserve"> known as Mass or Continuous production</w:t>
      </w:r>
    </w:p>
    <w:p w14:paraId="00000097" w14:textId="510010D0" w:rsidR="00BC1D78" w:rsidRDefault="001F43CB">
      <w:r>
        <w:t xml:space="preserve"> Manufacturers of food, </w:t>
      </w:r>
      <w:r w:rsidR="00BA6124">
        <w:t>beverage, paper</w:t>
      </w:r>
      <w:r>
        <w:t>, cement, clothes and oil refineries use flow production method</w:t>
      </w:r>
    </w:p>
    <w:p w14:paraId="00000098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Advantages</w:t>
      </w:r>
      <w:r>
        <w:t>:</w:t>
      </w:r>
    </w:p>
    <w:p w14:paraId="00000099" w14:textId="77777777" w:rsidR="00BC1D78" w:rsidRDefault="001F43CB">
      <w:r>
        <w:lastRenderedPageBreak/>
        <w:t>• High production volume</w:t>
      </w:r>
    </w:p>
    <w:p w14:paraId="0000009A" w14:textId="77777777" w:rsidR="00BC1D78" w:rsidRDefault="001F43CB">
      <w:r>
        <w:t xml:space="preserve">• Division of labor </w:t>
      </w:r>
    </w:p>
    <w:p w14:paraId="0000009B" w14:textId="5104C504" w:rsidR="00BC1D78" w:rsidRDefault="001F43CB">
      <w:r>
        <w:t xml:space="preserve">• Low-skilled </w:t>
      </w:r>
      <w:r w:rsidR="00821F9D">
        <w:t>labor</w:t>
      </w:r>
    </w:p>
    <w:p w14:paraId="0000009C" w14:textId="77777777" w:rsidR="00BC1D78" w:rsidRDefault="001F43CB">
      <w:r>
        <w:t>• Low cost per unit</w:t>
      </w:r>
    </w:p>
    <w:p w14:paraId="0000009D" w14:textId="77777777" w:rsidR="00BC1D78" w:rsidRDefault="001F43CB">
      <w:r>
        <w:t>• Perfectly balanced production lines</w:t>
      </w:r>
    </w:p>
    <w:p w14:paraId="0000009E" w14:textId="77777777" w:rsidR="00BC1D78" w:rsidRDefault="001F43CB">
      <w:r>
        <w:t>***************</w:t>
      </w:r>
    </w:p>
    <w:p w14:paraId="0000009F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 xml:space="preserve">2. Batch Production </w:t>
      </w:r>
      <w:r>
        <w:t>Products are made in specified groups within a time frame. A batch can go through a series of steps in a large manufacturing process to make the final desired product, e.g. manufacturing of confections, medicines, tinned foods, hardware like nuts and bolts</w:t>
      </w:r>
    </w:p>
    <w:p w14:paraId="000000A0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Characteristics of Batch productio</w:t>
      </w:r>
      <w:r>
        <w:t>n:</w:t>
      </w:r>
    </w:p>
    <w:p w14:paraId="000000A1" w14:textId="77777777" w:rsidR="00BC1D78" w:rsidRDefault="001F43CB">
      <w:r>
        <w:t>• Work is of repetitive nature</w:t>
      </w:r>
    </w:p>
    <w:p w14:paraId="000000A2" w14:textId="77777777" w:rsidR="00BC1D78" w:rsidRDefault="001F43CB">
      <w:r>
        <w:t>• Same type of machines are arranged at one place</w:t>
      </w:r>
    </w:p>
    <w:p w14:paraId="000000A3" w14:textId="77777777" w:rsidR="00BC1D78" w:rsidRDefault="001F43CB">
      <w:r>
        <w:t>• Division of labor</w:t>
      </w:r>
    </w:p>
    <w:p w14:paraId="000000A4" w14:textId="77777777" w:rsidR="00BC1D78" w:rsidRDefault="001F43CB">
      <w:r>
        <w:t xml:space="preserve">• Low-skilled </w:t>
      </w:r>
      <w:proofErr w:type="spellStart"/>
      <w:r>
        <w:t>labour</w:t>
      </w:r>
      <w:proofErr w:type="spellEnd"/>
    </w:p>
    <w:p w14:paraId="000000A5" w14:textId="77777777" w:rsidR="00BC1D78" w:rsidRDefault="001F43CB">
      <w:r>
        <w:t>• Continuous flow of material</w:t>
      </w:r>
    </w:p>
    <w:p w14:paraId="000000A6" w14:textId="77777777" w:rsidR="00BC1D78" w:rsidRDefault="001F43CB">
      <w:r>
        <w:t>• Each product within a batch is identical</w:t>
      </w:r>
    </w:p>
    <w:p w14:paraId="000000A7" w14:textId="77777777" w:rsidR="00BC1D78" w:rsidRDefault="00BC1D78"/>
    <w:p w14:paraId="000000A8" w14:textId="77777777" w:rsidR="00BC1D78" w:rsidRDefault="001F43CB">
      <w:r>
        <w:t>********************</w:t>
      </w:r>
    </w:p>
    <w:p w14:paraId="000000A9" w14:textId="48B9565C" w:rsidR="00BC1D78" w:rsidRDefault="001F43CB">
      <w:pPr>
        <w:rPr>
          <w:b/>
        </w:rPr>
      </w:pPr>
      <w:proofErr w:type="gramStart"/>
      <w:r>
        <w:rPr>
          <w:b/>
        </w:rPr>
        <w:t>how</w:t>
      </w:r>
      <w:proofErr w:type="gramEnd"/>
      <w:r>
        <w:rPr>
          <w:b/>
        </w:rPr>
        <w:t xml:space="preserve"> can we reduce time of development and manufacturing process while delivering </w:t>
      </w:r>
      <w:r w:rsidR="00821F9D">
        <w:rPr>
          <w:b/>
        </w:rPr>
        <w:t>on customer</w:t>
      </w:r>
      <w:r>
        <w:rPr>
          <w:b/>
        </w:rPr>
        <w:t xml:space="preserve"> value ,very short answer</w:t>
      </w:r>
    </w:p>
    <w:p w14:paraId="000000AA" w14:textId="77777777" w:rsidR="00BC1D78" w:rsidRDefault="00BC1D78" w:rsidP="00821F9D"/>
    <w:p w14:paraId="000000AB" w14:textId="77777777" w:rsidR="00BC1D78" w:rsidRDefault="001F43CB" w:rsidP="00821F9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rPr>
          <w:rFonts w:ascii="Comic Sans MS" w:eastAsia="Comic Sans MS" w:hAnsi="Comic Sans MS" w:cs="Comic Sans MS"/>
          <w:color w:val="374151"/>
          <w:sz w:val="24"/>
          <w:szCs w:val="24"/>
        </w:rPr>
      </w:pP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Streamline</w:t>
      </w:r>
      <w:r>
        <w:rPr>
          <w:rFonts w:ascii="Comic Sans MS" w:eastAsia="Comic Sans MS" w:hAnsi="Comic Sans MS" w:cs="Comic Sans MS"/>
          <w:color w:val="37415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Processes</w:t>
      </w:r>
      <w:r>
        <w:rPr>
          <w:rFonts w:ascii="Comic Sans MS" w:eastAsia="Comic Sans MS" w:hAnsi="Comic Sans MS" w:cs="Comic Sans MS"/>
          <w:color w:val="374151"/>
          <w:sz w:val="24"/>
          <w:szCs w:val="24"/>
        </w:rPr>
        <w:t>:</w:t>
      </w:r>
    </w:p>
    <w:p w14:paraId="000000AC" w14:textId="77777777" w:rsidR="00BC1D78" w:rsidRDefault="001F43CB" w:rsidP="00821F9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 w:firstLine="72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Identify and eliminate bottlenecks, focusing on efficiency</w:t>
      </w:r>
    </w:p>
    <w:p w14:paraId="000000AD" w14:textId="77777777" w:rsidR="00BC1D78" w:rsidRDefault="001F43CB" w:rsidP="00821F9D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Prioritize Customer Needs:</w:t>
      </w:r>
    </w:p>
    <w:p w14:paraId="000000AE" w14:textId="77777777" w:rsidR="00BC1D78" w:rsidRDefault="001F43CB" w:rsidP="00821F9D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Focus on essential features to speed up development.</w:t>
      </w:r>
    </w:p>
    <w:p w14:paraId="000000AF" w14:textId="77777777" w:rsidR="00BC1D78" w:rsidRDefault="001F43CB" w:rsidP="00821F9D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Comic Sans MS" w:eastAsia="Comic Sans MS" w:hAnsi="Comic Sans MS" w:cs="Comic Sans MS"/>
          <w:b/>
          <w:color w:val="374151"/>
          <w:sz w:val="24"/>
          <w:szCs w:val="24"/>
        </w:rPr>
        <w:t>Automation</w:t>
      </w:r>
      <w:r>
        <w:rPr>
          <w:rFonts w:ascii="Roboto" w:eastAsia="Roboto" w:hAnsi="Roboto" w:cs="Roboto"/>
          <w:color w:val="374151"/>
          <w:sz w:val="24"/>
          <w:szCs w:val="24"/>
        </w:rPr>
        <w:t>:</w:t>
      </w:r>
    </w:p>
    <w:p w14:paraId="000000B0" w14:textId="77777777" w:rsidR="00BC1D78" w:rsidRDefault="001F43CB" w:rsidP="00821F9D">
      <w:pPr>
        <w:numPr>
          <w:ilvl w:val="1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Implement technology to automate repetitive tasks.</w:t>
      </w:r>
    </w:p>
    <w:p w14:paraId="000000B1" w14:textId="77777777" w:rsidR="00BC1D78" w:rsidRDefault="001F43CB" w:rsidP="00821F9D">
      <w:r>
        <w:t>**********************</w:t>
      </w:r>
    </w:p>
    <w:p w14:paraId="000000B2" w14:textId="77777777" w:rsidR="00BC1D78" w:rsidRDefault="001F43CB">
      <w:pPr>
        <w:rPr>
          <w:b/>
        </w:rPr>
      </w:pPr>
      <w:r>
        <w:rPr>
          <w:b/>
        </w:rPr>
        <w:t>Plant Maintenance</w:t>
      </w:r>
    </w:p>
    <w:p w14:paraId="000000B3" w14:textId="77777777" w:rsidR="00BC1D78" w:rsidRDefault="001F43CB">
      <w:r>
        <w:t>A set of activities that is necessary to keep machinery and types of equipment in good operating condition</w:t>
      </w:r>
    </w:p>
    <w:p w14:paraId="000000B4" w14:textId="77777777" w:rsidR="00BC1D78" w:rsidRDefault="001F43CB">
      <w:r>
        <w:t>Three main types of Plant maintenance: 1. Corrective maintenance 2. Predictive maintenance 3. Preventive maintenance.</w:t>
      </w:r>
    </w:p>
    <w:p w14:paraId="000000B5" w14:textId="77777777" w:rsidR="00BC1D78" w:rsidRDefault="00BC1D78"/>
    <w:p w14:paraId="000000B6" w14:textId="77777777" w:rsidR="00BC1D78" w:rsidRDefault="001F43CB">
      <w:pPr>
        <w:rPr>
          <w:b/>
        </w:rPr>
      </w:pPr>
      <w:r>
        <w:rPr>
          <w:b/>
        </w:rPr>
        <w:t>PROBLEMS</w:t>
      </w:r>
    </w:p>
    <w:p w14:paraId="000000B7" w14:textId="77777777" w:rsidR="00BC1D78" w:rsidRDefault="00BC1D78">
      <w:pPr>
        <w:rPr>
          <w:b/>
        </w:rPr>
      </w:pPr>
    </w:p>
    <w:p w14:paraId="000000B8" w14:textId="77777777" w:rsidR="00BC1D78" w:rsidRDefault="001F43C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**Equipment Downtime</w:t>
      </w:r>
      <w:proofErr w:type="gramStart"/>
      <w:r>
        <w:rPr>
          <w:rFonts w:ascii="Calibri" w:eastAsia="Calibri" w:hAnsi="Calibri" w:cs="Calibri"/>
          <w:b/>
        </w:rPr>
        <w:t>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B9" w14:textId="77777777" w:rsidR="00BC1D78" w:rsidRDefault="001F43CB">
      <w:r>
        <w:t xml:space="preserve">  - Unplanned breakdowns leading to production stoppage.</w:t>
      </w:r>
    </w:p>
    <w:p w14:paraId="000000BA" w14:textId="77777777" w:rsidR="00BC1D78" w:rsidRDefault="00BC1D78"/>
    <w:p w14:paraId="000000BB" w14:textId="77777777" w:rsidR="00BC1D78" w:rsidRDefault="001F43CB">
      <w:r>
        <w:t>-</w:t>
      </w:r>
      <w:r>
        <w:rPr>
          <w:rFonts w:ascii="Calibri" w:eastAsia="Calibri" w:hAnsi="Calibri" w:cs="Calibri"/>
          <w:b/>
        </w:rPr>
        <w:t xml:space="preserve"> **Higher Repair Costs</w:t>
      </w:r>
      <w:proofErr w:type="gramStart"/>
      <w:r>
        <w:rPr>
          <w:rFonts w:ascii="Calibri" w:eastAsia="Calibri" w:hAnsi="Calibri" w:cs="Calibri"/>
          <w:b/>
        </w:rPr>
        <w:t>:*</w:t>
      </w:r>
      <w:proofErr w:type="gramEnd"/>
      <w:r>
        <w:t>*</w:t>
      </w:r>
    </w:p>
    <w:p w14:paraId="000000BC" w14:textId="77777777" w:rsidR="00BC1D78" w:rsidRDefault="001F43CB">
      <w:r>
        <w:t xml:space="preserve">  - Reactive maintenance can be more expensive.</w:t>
      </w:r>
    </w:p>
    <w:p w14:paraId="000000BD" w14:textId="77777777" w:rsidR="00BC1D78" w:rsidRDefault="00BC1D78"/>
    <w:p w14:paraId="000000BE" w14:textId="77777777" w:rsidR="00BC1D78" w:rsidRDefault="001F43CB">
      <w:pPr>
        <w:rPr>
          <w:rFonts w:ascii="Calibri" w:eastAsia="Calibri" w:hAnsi="Calibri" w:cs="Calibri"/>
          <w:b/>
        </w:rPr>
      </w:pPr>
      <w:r>
        <w:t>-</w:t>
      </w:r>
      <w:r>
        <w:rPr>
          <w:rFonts w:ascii="Calibri" w:eastAsia="Calibri" w:hAnsi="Calibri" w:cs="Calibri"/>
          <w:b/>
        </w:rPr>
        <w:t xml:space="preserve"> **Safety Concerns</w:t>
      </w:r>
      <w:proofErr w:type="gramStart"/>
      <w:r>
        <w:rPr>
          <w:rFonts w:ascii="Calibri" w:eastAsia="Calibri" w:hAnsi="Calibri" w:cs="Calibri"/>
          <w:b/>
        </w:rPr>
        <w:t>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BF" w14:textId="77777777" w:rsidR="00BC1D78" w:rsidRDefault="001F43CB">
      <w:r>
        <w:t xml:space="preserve">  - Increased risk of accidents and injuries.</w:t>
      </w:r>
    </w:p>
    <w:p w14:paraId="000000C0" w14:textId="77777777" w:rsidR="00BC1D78" w:rsidRDefault="00BC1D78"/>
    <w:p w14:paraId="000000C1" w14:textId="77777777" w:rsidR="00BC1D78" w:rsidRDefault="001F43CB">
      <w:pPr>
        <w:rPr>
          <w:rFonts w:ascii="Calibri" w:eastAsia="Calibri" w:hAnsi="Calibri" w:cs="Calibri"/>
          <w:b/>
        </w:rPr>
      </w:pPr>
      <w:r>
        <w:t>-</w:t>
      </w:r>
      <w:r>
        <w:rPr>
          <w:rFonts w:ascii="Calibri" w:eastAsia="Calibri" w:hAnsi="Calibri" w:cs="Calibri"/>
          <w:b/>
        </w:rPr>
        <w:t xml:space="preserve"> **Reduced Efficiency</w:t>
      </w:r>
      <w:proofErr w:type="gramStart"/>
      <w:r>
        <w:rPr>
          <w:rFonts w:ascii="Calibri" w:eastAsia="Calibri" w:hAnsi="Calibri" w:cs="Calibri"/>
          <w:b/>
        </w:rPr>
        <w:t>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C2" w14:textId="77777777" w:rsidR="00BC1D78" w:rsidRDefault="001F43CB">
      <w:r>
        <w:t xml:space="preserve">  - Decreased equipment performance and output.</w:t>
      </w:r>
    </w:p>
    <w:p w14:paraId="000000C3" w14:textId="77777777" w:rsidR="00BC1D78" w:rsidRDefault="00BC1D78"/>
    <w:p w14:paraId="000000C4" w14:textId="77777777" w:rsidR="00BC1D78" w:rsidRDefault="001F43CB">
      <w:pPr>
        <w:rPr>
          <w:rFonts w:ascii="Calibri" w:eastAsia="Calibri" w:hAnsi="Calibri" w:cs="Calibri"/>
          <w:b/>
        </w:rPr>
      </w:pPr>
      <w:r>
        <w:t>-</w:t>
      </w:r>
      <w:r>
        <w:rPr>
          <w:rFonts w:ascii="Calibri" w:eastAsia="Calibri" w:hAnsi="Calibri" w:cs="Calibri"/>
          <w:b/>
        </w:rPr>
        <w:t xml:space="preserve"> **Shortened Equipment Lifespan</w:t>
      </w:r>
      <w:proofErr w:type="gramStart"/>
      <w:r>
        <w:rPr>
          <w:rFonts w:ascii="Calibri" w:eastAsia="Calibri" w:hAnsi="Calibri" w:cs="Calibri"/>
          <w:b/>
        </w:rPr>
        <w:t>:*</w:t>
      </w:r>
      <w:proofErr w:type="gramEnd"/>
      <w:r>
        <w:rPr>
          <w:rFonts w:ascii="Calibri" w:eastAsia="Calibri" w:hAnsi="Calibri" w:cs="Calibri"/>
          <w:b/>
        </w:rPr>
        <w:t>*</w:t>
      </w:r>
    </w:p>
    <w:p w14:paraId="000000C5" w14:textId="77777777" w:rsidR="00BC1D78" w:rsidRDefault="001F43CB">
      <w:r>
        <w:t xml:space="preserve">  - Lack of preventive measures can lead to premature wear.</w:t>
      </w:r>
    </w:p>
    <w:p w14:paraId="000000C6" w14:textId="77777777" w:rsidR="00BC1D78" w:rsidRDefault="00BC1D78"/>
    <w:p w14:paraId="000000C7" w14:textId="77777777" w:rsidR="00BC1D78" w:rsidRDefault="001F43CB">
      <w:r>
        <w:t>***************</w:t>
      </w:r>
    </w:p>
    <w:p w14:paraId="000000C8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 xml:space="preserve">1. Corrective maintenance </w:t>
      </w:r>
      <w:r>
        <w:t xml:space="preserve">Sometimes called </w:t>
      </w:r>
      <w:r>
        <w:rPr>
          <w:b/>
        </w:rPr>
        <w:t>Breakdown</w:t>
      </w:r>
      <w:r>
        <w:t>,</w:t>
      </w:r>
      <w:r>
        <w:rPr>
          <w:u w:val="single"/>
        </w:rPr>
        <w:t xml:space="preserve"> Re-active</w:t>
      </w:r>
      <w:r>
        <w:t xml:space="preserve"> or </w:t>
      </w:r>
      <w:r>
        <w:rPr>
          <w:u w:val="single"/>
        </w:rPr>
        <w:t>Run-to-Failure</w:t>
      </w:r>
      <w:r>
        <w:t xml:space="preserve"> maintenance, performed on the equipment that has broken down and is unusable</w:t>
      </w:r>
    </w:p>
    <w:p w14:paraId="000000C9" w14:textId="77777777" w:rsidR="00BC1D78" w:rsidRDefault="00BC1D78"/>
    <w:p w14:paraId="000000CA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2. Predictive maintenance</w:t>
      </w:r>
      <w:r>
        <w:t xml:space="preserve"> Sometimes called Condition-based maintenance, designed to help determine the condition of in-service equipment in order to estimate when maintenance should be performed</w:t>
      </w:r>
    </w:p>
    <w:p w14:paraId="000000CB" w14:textId="77777777" w:rsidR="00BC1D78" w:rsidRDefault="00BC1D78"/>
    <w:p w14:paraId="000000CC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3. Preventive maintenance</w:t>
      </w:r>
      <w:r>
        <w:t xml:space="preserve"> Also known as Planned, Routine, Pro-active or Scheduled maintenance is regularly performed on machine assets to reduce the chances of their failure.</w:t>
      </w:r>
    </w:p>
    <w:p w14:paraId="000000CD" w14:textId="77777777" w:rsidR="00BC1D78" w:rsidRDefault="00BC1D78"/>
    <w:p w14:paraId="000000CE" w14:textId="77777777" w:rsidR="00BC1D78" w:rsidRDefault="001F43CB">
      <w:r>
        <w:t>****************************</w:t>
      </w:r>
    </w:p>
    <w:p w14:paraId="000000CF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ERP</w:t>
      </w:r>
      <w:proofErr w:type="gramStart"/>
      <w:r>
        <w:rPr>
          <w:rFonts w:ascii="Comic Sans MS" w:eastAsia="Comic Sans MS" w:hAnsi="Comic Sans MS" w:cs="Comic Sans MS"/>
          <w:b/>
          <w:u w:val="single"/>
        </w:rPr>
        <w:t>:</w:t>
      </w:r>
      <w:r>
        <w:t>A</w:t>
      </w:r>
      <w:proofErr w:type="gramEnd"/>
      <w:r>
        <w:t xml:space="preserve"> software-based system of integrated modules for managing, automating and connecting all key business processes. It is an extension of MRP II. </w:t>
      </w:r>
    </w:p>
    <w:p w14:paraId="000000D0" w14:textId="77777777" w:rsidR="00BC1D78" w:rsidRDefault="00BC1D78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</w:p>
    <w:p w14:paraId="000000D1" w14:textId="77777777" w:rsidR="00BC1D78" w:rsidRDefault="001F43C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Advantages and Disadvantages of ERP:</w:t>
      </w:r>
    </w:p>
    <w:p w14:paraId="000000D2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Advantages</w:t>
      </w:r>
      <w:r>
        <w:rPr>
          <w:rFonts w:ascii="Roboto" w:eastAsia="Roboto" w:hAnsi="Roboto" w:cs="Roboto"/>
          <w:i/>
        </w:rPr>
        <w:t>:</w:t>
      </w:r>
    </w:p>
    <w:p w14:paraId="000000D3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Improved efficiency and productivity.</w:t>
      </w:r>
    </w:p>
    <w:p w14:paraId="000000D4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Enhanced data accuracy and consistency.</w:t>
      </w:r>
    </w:p>
    <w:p w14:paraId="000000D5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Streamlined processes and better decision-making.</w:t>
      </w:r>
    </w:p>
    <w:p w14:paraId="000000D6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Disadvantages:</w:t>
      </w:r>
    </w:p>
    <w:p w14:paraId="000000D7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High implementation costs.</w:t>
      </w:r>
    </w:p>
    <w:p w14:paraId="000000D8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Complex customization.</w:t>
      </w:r>
    </w:p>
    <w:p w14:paraId="000000D9" w14:textId="77777777" w:rsidR="00BC1D78" w:rsidRDefault="001F43CB">
      <w:pPr>
        <w:numPr>
          <w:ilvl w:val="2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Resistance to change from employees.</w:t>
      </w:r>
    </w:p>
    <w:p w14:paraId="000000DA" w14:textId="77777777" w:rsidR="00BC1D78" w:rsidRDefault="001F43C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Characteristics/Features of MRP I (Material Requirements Planning):</w:t>
      </w:r>
    </w:p>
    <w:p w14:paraId="000000DB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Focuses on materials and inventory management.</w:t>
      </w:r>
    </w:p>
    <w:p w14:paraId="000000DC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Forecasts demand based on production schedules.</w:t>
      </w:r>
    </w:p>
    <w:p w14:paraId="000000DD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Manages raw materials and components.</w:t>
      </w:r>
    </w:p>
    <w:p w14:paraId="000000DE" w14:textId="77777777" w:rsidR="00BC1D78" w:rsidRDefault="001F43CB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b/>
          <w:i/>
        </w:rPr>
        <w:t>Characteristics/Features of MRP II (Manufacturing Resource Planning):</w:t>
      </w:r>
    </w:p>
    <w:p w14:paraId="000000DF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Expands beyond material planning to resource management.</w:t>
      </w:r>
    </w:p>
    <w:p w14:paraId="000000E0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Includes capacity planning for labor and machinery.</w:t>
      </w:r>
    </w:p>
    <w:p w14:paraId="000000E1" w14:textId="77777777" w:rsidR="00BC1D78" w:rsidRDefault="001F43CB">
      <w:pPr>
        <w:numPr>
          <w:ilvl w:val="1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</w:rPr>
        <w:t>Integrates financial and human resources data.</w:t>
      </w:r>
    </w:p>
    <w:p w14:paraId="000000E2" w14:textId="77777777" w:rsidR="00BC1D78" w:rsidRDefault="00BC1D78"/>
    <w:p w14:paraId="000000E3" w14:textId="77777777" w:rsidR="00BC1D78" w:rsidRDefault="001F43CB">
      <w:r>
        <w:lastRenderedPageBreak/>
        <w:t>**************************</w:t>
      </w:r>
    </w:p>
    <w:p w14:paraId="000000E4" w14:textId="77777777" w:rsidR="00BC1D78" w:rsidRDefault="001F43CB">
      <w:pPr>
        <w:rPr>
          <w:b/>
        </w:rPr>
      </w:pPr>
      <w:r>
        <w:rPr>
          <w:b/>
        </w:rPr>
        <w:t>1. Material Requirement Planning (MRP I)</w:t>
      </w:r>
    </w:p>
    <w:p w14:paraId="000000E5" w14:textId="77777777" w:rsidR="00BC1D78" w:rsidRDefault="001F43CB">
      <w:r>
        <w:t>A software-based system that helps manufacturers to plan, schedule and manage their ‘Raw Materials inventory’ during the manufacturing process</w:t>
      </w:r>
    </w:p>
    <w:p w14:paraId="000000E6" w14:textId="77777777" w:rsidR="00BC1D78" w:rsidRDefault="00BC1D78"/>
    <w:p w14:paraId="000000E7" w14:textId="77777777" w:rsidR="00BC1D78" w:rsidRDefault="00BC1D78"/>
    <w:p w14:paraId="000000E8" w14:textId="77777777" w:rsidR="00BC1D78" w:rsidRDefault="001F43CB">
      <w:pPr>
        <w:rPr>
          <w:b/>
        </w:rPr>
      </w:pPr>
      <w:r>
        <w:rPr>
          <w:b/>
        </w:rPr>
        <w:t>2. Manufacturing Resource Planning (MRP II)</w:t>
      </w:r>
    </w:p>
    <w:p w14:paraId="000000E9" w14:textId="77777777" w:rsidR="00BC1D78" w:rsidRDefault="001F43CB">
      <w:r>
        <w:t>A software-based system for the effective planning of all resources of a manufacturing company i.e. information, time, personnel, materials, machines and money. It is an extension of MRP I.</w:t>
      </w:r>
    </w:p>
    <w:p w14:paraId="000000EA" w14:textId="77777777" w:rsidR="00BC1D78" w:rsidRDefault="001F43CB">
      <w:r>
        <w:t>************</w:t>
      </w:r>
    </w:p>
    <w:p w14:paraId="000000EB" w14:textId="77777777" w:rsidR="00BC1D78" w:rsidRDefault="001F43CB">
      <w:pPr>
        <w:rPr>
          <w:b/>
        </w:rPr>
      </w:pPr>
      <w:r>
        <w:rPr>
          <w:b/>
        </w:rPr>
        <w:t xml:space="preserve">6. Inventory control in reorder level minimum level and maximum level </w:t>
      </w:r>
    </w:p>
    <w:p w14:paraId="000000EC" w14:textId="77777777" w:rsidR="00BC1D78" w:rsidRDefault="001F43CB">
      <w:r>
        <w:t>- **Reorder Level</w:t>
      </w:r>
      <w:proofErr w:type="gramStart"/>
      <w:r>
        <w:t>:*</w:t>
      </w:r>
      <w:proofErr w:type="gramEnd"/>
      <w:r>
        <w:t>*</w:t>
      </w:r>
    </w:p>
    <w:p w14:paraId="000000ED" w14:textId="77777777" w:rsidR="00BC1D78" w:rsidRDefault="001F43CB">
      <w:r>
        <w:t xml:space="preserve">  - Point at which new stock is ordered to avoid running out.</w:t>
      </w:r>
    </w:p>
    <w:p w14:paraId="000000EE" w14:textId="77777777" w:rsidR="00BC1D78" w:rsidRDefault="00BC1D78"/>
    <w:p w14:paraId="000000EF" w14:textId="77777777" w:rsidR="00BC1D78" w:rsidRDefault="001F43CB">
      <w:r>
        <w:t>- **Minimum Level</w:t>
      </w:r>
      <w:proofErr w:type="gramStart"/>
      <w:r>
        <w:t>:*</w:t>
      </w:r>
      <w:proofErr w:type="gramEnd"/>
      <w:r>
        <w:t>*</w:t>
      </w:r>
    </w:p>
    <w:p w14:paraId="000000F0" w14:textId="77777777" w:rsidR="00BC1D78" w:rsidRDefault="001F43CB">
      <w:r>
        <w:t xml:space="preserve">  - Minimum quantity to be maintained to prevent stockouts.</w:t>
      </w:r>
    </w:p>
    <w:p w14:paraId="000000F1" w14:textId="77777777" w:rsidR="00BC1D78" w:rsidRDefault="00BC1D78"/>
    <w:p w14:paraId="000000F2" w14:textId="77777777" w:rsidR="00BC1D78" w:rsidRDefault="001F43CB">
      <w:r>
        <w:t>- **Maximum Level</w:t>
      </w:r>
      <w:proofErr w:type="gramStart"/>
      <w:r>
        <w:t>:*</w:t>
      </w:r>
      <w:proofErr w:type="gramEnd"/>
      <w:r>
        <w:t>*</w:t>
      </w:r>
    </w:p>
    <w:p w14:paraId="000000F3" w14:textId="77777777" w:rsidR="00BC1D78" w:rsidRDefault="001F43CB">
      <w:r>
        <w:t xml:space="preserve">  - Maximum quantity to avoid overstock and associated costs.</w:t>
      </w:r>
    </w:p>
    <w:p w14:paraId="000000F4" w14:textId="77777777" w:rsidR="00BC1D78" w:rsidRDefault="00BC1D78"/>
    <w:p w14:paraId="000000F5" w14:textId="77777777" w:rsidR="00BC1D78" w:rsidRDefault="001F43CB">
      <w:r>
        <w:t>*****************</w:t>
      </w:r>
    </w:p>
    <w:p w14:paraId="000000F6" w14:textId="77777777" w:rsidR="00BC1D78" w:rsidRDefault="001F43CB">
      <w:r>
        <w:rPr>
          <w:rFonts w:ascii="Comic Sans MS" w:eastAsia="Comic Sans MS" w:hAnsi="Comic Sans MS" w:cs="Comic Sans MS"/>
          <w:b/>
        </w:rPr>
        <w:t>Value Chain Management (VCM)</w:t>
      </w:r>
      <w:r>
        <w:rPr>
          <w:rFonts w:ascii="Comic Sans MS" w:eastAsia="Comic Sans MS" w:hAnsi="Comic Sans MS" w:cs="Comic Sans MS"/>
        </w:rPr>
        <w:t xml:space="preserve"> </w:t>
      </w:r>
      <w:r>
        <w:t>refers to the strategic process of managing activities and processes involved in the creation and delivery of a product or service to customers.</w:t>
      </w:r>
    </w:p>
    <w:p w14:paraId="000000F7" w14:textId="77777777" w:rsidR="00BC1D78" w:rsidRDefault="001F43CB">
      <w:r>
        <w:rPr>
          <w:rFonts w:ascii="Comic Sans MS" w:eastAsia="Comic Sans MS" w:hAnsi="Comic Sans MS" w:cs="Comic Sans MS"/>
        </w:rPr>
        <w:t>BENEFIT</w:t>
      </w:r>
    </w:p>
    <w:p w14:paraId="000000F8" w14:textId="77777777" w:rsidR="00BC1D78" w:rsidRDefault="00BC1D78"/>
    <w:p w14:paraId="000000F9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Cost Efficiency,</w:t>
      </w:r>
    </w:p>
    <w:p w14:paraId="000000FA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Improved Quality,</w:t>
      </w:r>
    </w:p>
    <w:p w14:paraId="000000FB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Faster Time-to-Market,</w:t>
      </w:r>
    </w:p>
    <w:p w14:paraId="000000FC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Competitive Advantage,</w:t>
      </w:r>
    </w:p>
    <w:p w14:paraId="000000FD" w14:textId="77777777" w:rsidR="00BC1D78" w:rsidRDefault="001F43CB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Customer Satisfaction.</w:t>
      </w:r>
    </w:p>
    <w:p w14:paraId="000000FE" w14:textId="77777777" w:rsidR="00BC1D78" w:rsidRDefault="00BC1D78"/>
    <w:p w14:paraId="000000FF" w14:textId="77777777" w:rsidR="00BC1D78" w:rsidRDefault="00BC1D78"/>
    <w:p w14:paraId="00000100" w14:textId="77777777" w:rsidR="00BC1D78" w:rsidRDefault="001F43CB">
      <w:r>
        <w:t>****************</w:t>
      </w:r>
    </w:p>
    <w:p w14:paraId="00000101" w14:textId="77777777" w:rsidR="00BC1D78" w:rsidRDefault="001F43CB">
      <w:pPr>
        <w:rPr>
          <w:rFonts w:ascii="Comic Sans MS" w:eastAsia="Comic Sans MS" w:hAnsi="Comic Sans MS" w:cs="Comic Sans MS"/>
        </w:rPr>
      </w:pPr>
      <w:r>
        <w:rPr>
          <w:rFonts w:ascii="Pacifico" w:eastAsia="Pacifico" w:hAnsi="Pacifico" w:cs="Pacifico"/>
          <w:b/>
          <w:u w:val="single"/>
        </w:rPr>
        <w:t>Total Quality Management (TQM)</w:t>
      </w:r>
      <w:r>
        <w:rPr>
          <w:rFonts w:ascii="Comic Sans MS" w:eastAsia="Comic Sans MS" w:hAnsi="Comic Sans MS" w:cs="Comic Sans MS"/>
        </w:rPr>
        <w:t xml:space="preserve"> is a management philosophy focused on continuous improvement and customer satisfaction.</w:t>
      </w:r>
    </w:p>
    <w:p w14:paraId="00000102" w14:textId="77777777" w:rsidR="00BC1D78" w:rsidRDefault="001F43CB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The goal is increased efficiency, competitiveness, and customer satisfaction through ongoing improvement.</w:t>
      </w:r>
    </w:p>
    <w:p w14:paraId="00000103" w14:textId="77777777" w:rsidR="00BC1D78" w:rsidRDefault="00BC1D78">
      <w:pPr>
        <w:rPr>
          <w:rFonts w:ascii="Comic Sans MS" w:eastAsia="Comic Sans MS" w:hAnsi="Comic Sans MS" w:cs="Comic Sans MS"/>
        </w:rPr>
      </w:pPr>
    </w:p>
    <w:p w14:paraId="00000104" w14:textId="77777777" w:rsidR="00BC1D78" w:rsidRDefault="001F43CB">
      <w:r>
        <w:t>****************</w:t>
      </w:r>
    </w:p>
    <w:p w14:paraId="00000105" w14:textId="77777777" w:rsidR="00BC1D78" w:rsidRDefault="001F43CB">
      <w:pPr>
        <w:rPr>
          <w:b/>
        </w:rPr>
      </w:pPr>
      <w:r>
        <w:rPr>
          <w:b/>
        </w:rPr>
        <w:t>Lean Production</w:t>
      </w:r>
    </w:p>
    <w:p w14:paraId="00000106" w14:textId="77777777" w:rsidR="00BC1D78" w:rsidRPr="00BC1D78" w:rsidRDefault="001F43CB">
      <w:pPr>
        <w:rPr>
          <w:rFonts w:ascii="Comic Sans MS" w:eastAsia="Comic Sans MS" w:hAnsi="Comic Sans MS" w:cs="Comic Sans MS"/>
          <w:rPrChange w:id="1" w:author="Moiz Cma" w:date="2024-02-06T13:48:00Z">
            <w:rPr/>
          </w:rPrChange>
        </w:rPr>
      </w:pPr>
      <w:r>
        <w:rPr>
          <w:rFonts w:ascii="Comic Sans MS" w:eastAsia="Comic Sans MS" w:hAnsi="Comic Sans MS" w:cs="Comic Sans MS"/>
          <w:rPrChange w:id="2" w:author="Moiz Cma" w:date="2024-02-06T13:48:00Z">
            <w:rPr/>
          </w:rPrChange>
        </w:rPr>
        <w:t>A philosophy that aims to eliminate wastes systematically</w:t>
      </w:r>
    </w:p>
    <w:p w14:paraId="00000107" w14:textId="77777777" w:rsidR="00BC1D78" w:rsidRDefault="001F43CB">
      <w:r>
        <w:t>5 Wastes to be eliminated:</w:t>
      </w:r>
    </w:p>
    <w:p w14:paraId="00000108" w14:textId="77777777" w:rsidR="00BC1D78" w:rsidRDefault="001F43CB">
      <w:r>
        <w:lastRenderedPageBreak/>
        <w:t>i. Inventory – holding or purchasing unnecessary raw materials, work-in-progress and finished goods</w:t>
      </w:r>
    </w:p>
    <w:p w14:paraId="00000109" w14:textId="77777777" w:rsidR="00BC1D78" w:rsidRDefault="001F43CB">
      <w:r>
        <w:t>ii. Effort – actions of people or equipment that do not add value</w:t>
      </w:r>
    </w:p>
    <w:p w14:paraId="0000010A" w14:textId="77777777" w:rsidR="00BC1D78" w:rsidRDefault="001F43CB">
      <w:r>
        <w:t>iii. Waiting – time delays or idle time, when value is not added to the product</w:t>
      </w:r>
    </w:p>
    <w:p w14:paraId="0000010B" w14:textId="77777777" w:rsidR="00BC1D78" w:rsidRDefault="001F43CB">
      <w:r>
        <w:t>iv. Processing – unnecessary steps in operations that do not add value</w:t>
      </w:r>
    </w:p>
    <w:p w14:paraId="0000010C" w14:textId="77777777" w:rsidR="00BC1D78" w:rsidRDefault="001F43CB">
      <w:r>
        <w:t>v. Units – production of a part that is scrapped or requires rework</w:t>
      </w:r>
    </w:p>
    <w:p w14:paraId="0000010D" w14:textId="77777777" w:rsidR="00BC1D78" w:rsidRDefault="00BC1D78"/>
    <w:p w14:paraId="0000010E" w14:textId="77777777" w:rsidR="00BC1D78" w:rsidRDefault="001F43CB">
      <w:pPr>
        <w:rPr>
          <w:b/>
        </w:rPr>
      </w:pPr>
      <w:r>
        <w:rPr>
          <w:b/>
        </w:rPr>
        <w:t>CHARACTERISTIC</w:t>
      </w:r>
    </w:p>
    <w:p w14:paraId="0000010F" w14:textId="77777777" w:rsidR="00BC1D78" w:rsidRDefault="001F43CB">
      <w:r>
        <w:t>1- Minimizing waste by reducing overproduction, excess</w:t>
      </w:r>
    </w:p>
    <w:p w14:paraId="00000110" w14:textId="77777777" w:rsidR="00BC1D78" w:rsidRDefault="001F43CB">
      <w:r>
        <w:t>inventory, defects, waiting times.</w:t>
      </w:r>
    </w:p>
    <w:p w14:paraId="00000111" w14:textId="77777777" w:rsidR="00BC1D78" w:rsidRDefault="001F43CB">
      <w:r>
        <w:t>2- 2-Cultivating a culture of continuous improvement</w:t>
      </w:r>
    </w:p>
    <w:p w14:paraId="00000112" w14:textId="77777777" w:rsidR="00BC1D78" w:rsidRDefault="001F43CB">
      <w:r>
        <w:t>(Kaizen) with small-scale enhancements by employees.</w:t>
      </w:r>
    </w:p>
    <w:p w14:paraId="00000113" w14:textId="77777777" w:rsidR="00BC1D78" w:rsidRDefault="001F43CB">
      <w:r>
        <w:t>3- Following just-in-time (JIT) production to minimize</w:t>
      </w:r>
    </w:p>
    <w:p w14:paraId="00000114" w14:textId="77777777" w:rsidR="00BC1D78" w:rsidRDefault="001F43CB">
      <w:r>
        <w:t>inventory costs.</w:t>
      </w:r>
    </w:p>
    <w:p w14:paraId="00000115" w14:textId="77777777" w:rsidR="00BC1D78" w:rsidRDefault="001F43CB">
      <w:r>
        <w:t>4- Establishing standardized work processes for efficiency</w:t>
      </w:r>
    </w:p>
    <w:p w14:paraId="00000116" w14:textId="77777777" w:rsidR="00BC1D78" w:rsidRDefault="001F43CB">
      <w:r>
        <w:t>and quality.</w:t>
      </w:r>
    </w:p>
    <w:p w14:paraId="00000117" w14:textId="77777777" w:rsidR="00BC1D78" w:rsidRDefault="001F43CB">
      <w:r>
        <w:t xml:space="preserve">5- Utilizing visual management tools for quick </w:t>
      </w:r>
      <w:ins w:id="3" w:author="Moiz Cma" w:date="2024-02-06T14:54:00Z">
        <w:r>
          <w:t>decision makin</w:t>
        </w:r>
      </w:ins>
      <w:r>
        <w:t xml:space="preserve">g. </w:t>
      </w:r>
    </w:p>
    <w:p w14:paraId="00000118" w14:textId="77777777" w:rsidR="00BC1D78" w:rsidRDefault="001F43CB">
      <w:r>
        <w:t>*****************</w:t>
      </w:r>
    </w:p>
    <w:p w14:paraId="00000119" w14:textId="77777777" w:rsidR="00BC1D78" w:rsidRPr="00BC1D78" w:rsidRDefault="001F43CB">
      <w:pPr>
        <w:rPr>
          <w:b/>
          <w:i/>
          <w:highlight w:val="yellow"/>
          <w:rPrChange w:id="4" w:author="Moiz Cma" w:date="2024-02-06T14:54:00Z">
            <w:rPr>
              <w:b/>
              <w:i/>
            </w:rPr>
          </w:rPrChange>
        </w:rPr>
      </w:pPr>
      <w:r>
        <w:rPr>
          <w:b/>
          <w:i/>
          <w:highlight w:val="yellow"/>
          <w:rPrChange w:id="5" w:author="Moiz Cma" w:date="2024-02-06T14:54:00Z">
            <w:rPr>
              <w:b/>
              <w:i/>
            </w:rPr>
          </w:rPrChange>
        </w:rPr>
        <w:t xml:space="preserve">5. Key components of QMS </w:t>
      </w:r>
    </w:p>
    <w:p w14:paraId="0000011A" w14:textId="77777777" w:rsidR="00BC1D78" w:rsidRDefault="001F43CB">
      <w:r>
        <w:t xml:space="preserve">- Standards and Processes, </w:t>
      </w:r>
    </w:p>
    <w:p w14:paraId="0000011B" w14:textId="77777777" w:rsidR="00BC1D78" w:rsidRDefault="001F43CB">
      <w:r>
        <w:t xml:space="preserve">- Quality Policy, </w:t>
      </w:r>
    </w:p>
    <w:p w14:paraId="0000011C" w14:textId="77777777" w:rsidR="00BC1D78" w:rsidRDefault="001F43CB">
      <w:r>
        <w:t xml:space="preserve">- Document Control, </w:t>
      </w:r>
    </w:p>
    <w:p w14:paraId="0000011D" w14:textId="77777777" w:rsidR="00BC1D78" w:rsidRDefault="001F43CB">
      <w:r>
        <w:t xml:space="preserve">- Training and Competence, </w:t>
      </w:r>
    </w:p>
    <w:p w14:paraId="0000011E" w14:textId="77777777" w:rsidR="00BC1D78" w:rsidRDefault="001F43CB">
      <w:r>
        <w:t>- Continuous Improvement.</w:t>
      </w:r>
    </w:p>
    <w:p w14:paraId="0000011F" w14:textId="77777777" w:rsidR="00BC1D78" w:rsidRDefault="001F43CB">
      <w:r>
        <w:t>**************************</w:t>
      </w:r>
    </w:p>
    <w:p w14:paraId="00000120" w14:textId="77777777" w:rsidR="00BC1D78" w:rsidRPr="00BC1D78" w:rsidRDefault="001F43CB">
      <w:pPr>
        <w:rPr>
          <w:b/>
          <w:highlight w:val="yellow"/>
          <w:rPrChange w:id="6" w:author="Moiz Cma" w:date="2024-02-06T14:54:00Z">
            <w:rPr>
              <w:b/>
            </w:rPr>
          </w:rPrChange>
        </w:rPr>
      </w:pPr>
      <w:r>
        <w:rPr>
          <w:b/>
          <w:highlight w:val="yellow"/>
          <w:rPrChange w:id="7" w:author="Moiz Cma" w:date="2024-02-06T14:54:00Z">
            <w:rPr>
              <w:b/>
            </w:rPr>
          </w:rPrChange>
        </w:rPr>
        <w:t xml:space="preserve">Benefits from intranet for </w:t>
      </w:r>
      <w:proofErr w:type="spellStart"/>
      <w:r>
        <w:rPr>
          <w:b/>
          <w:highlight w:val="yellow"/>
          <w:rPrChange w:id="8" w:author="Moiz Cma" w:date="2024-02-06T14:54:00Z">
            <w:rPr>
              <w:b/>
            </w:rPr>
          </w:rPrChange>
        </w:rPr>
        <w:t>organisation</w:t>
      </w:r>
      <w:proofErr w:type="spellEnd"/>
    </w:p>
    <w:p w14:paraId="00000121" w14:textId="77777777" w:rsidR="00BC1D78" w:rsidRDefault="001F43CB">
      <w:r>
        <w:t xml:space="preserve">- Enhanced Communication, </w:t>
      </w:r>
    </w:p>
    <w:p w14:paraId="00000122" w14:textId="77777777" w:rsidR="00BC1D78" w:rsidRDefault="001F43CB">
      <w:r>
        <w:t xml:space="preserve">- Improved Collaboration, </w:t>
      </w:r>
    </w:p>
    <w:p w14:paraId="00000123" w14:textId="77777777" w:rsidR="00BC1D78" w:rsidRDefault="001F43CB">
      <w:r>
        <w:t xml:space="preserve">- Quick Information Sharing, </w:t>
      </w:r>
    </w:p>
    <w:p w14:paraId="00000124" w14:textId="77777777" w:rsidR="00BC1D78" w:rsidRDefault="001F43CB">
      <w:r>
        <w:t xml:space="preserve">- Centralized Knowledge Base, </w:t>
      </w:r>
    </w:p>
    <w:p w14:paraId="00000125" w14:textId="77777777" w:rsidR="00BC1D78" w:rsidRDefault="001F43CB">
      <w:r>
        <w:t>- Streamlined Workflows.</w:t>
      </w:r>
    </w:p>
    <w:p w14:paraId="00000126" w14:textId="77777777" w:rsidR="00BC1D78" w:rsidRDefault="001F43CB">
      <w:pPr>
        <w:rPr>
          <w:b/>
        </w:rPr>
      </w:pPr>
      <w:r>
        <w:rPr>
          <w:b/>
        </w:rPr>
        <w:t xml:space="preserve">Goals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Total Productive Maintenance</w:t>
      </w:r>
    </w:p>
    <w:p w14:paraId="00000127" w14:textId="77777777" w:rsidR="00BC1D78" w:rsidRDefault="001F43CB">
      <w:r>
        <w:t>Zero Breakdowns, Zero Defects, Zero Accidents, Increased Equipment Effectiveness.</w:t>
      </w:r>
    </w:p>
    <w:p w14:paraId="00000128" w14:textId="77777777" w:rsidR="00BC1D78" w:rsidRDefault="00BC1D78"/>
    <w:p w14:paraId="00000129" w14:textId="77777777" w:rsidR="00BC1D78" w:rsidRDefault="001F43CB">
      <w:r>
        <w:t>******************</w:t>
      </w:r>
    </w:p>
    <w:p w14:paraId="0000012A" w14:textId="77777777" w:rsidR="00BC1D78" w:rsidRDefault="001F43CB">
      <w:pPr>
        <w:rPr>
          <w:b/>
        </w:rPr>
      </w:pPr>
      <w:r>
        <w:rPr>
          <w:b/>
        </w:rPr>
        <w:t xml:space="preserve">12. </w:t>
      </w:r>
      <w:proofErr w:type="spellStart"/>
      <w:r>
        <w:rPr>
          <w:b/>
        </w:rPr>
        <w:t>Servqual</w:t>
      </w:r>
      <w:proofErr w:type="spellEnd"/>
      <w:r>
        <w:rPr>
          <w:b/>
        </w:rPr>
        <w:t xml:space="preserve"> method in hotel</w:t>
      </w:r>
    </w:p>
    <w:p w14:paraId="0000012B" w14:textId="77777777" w:rsidR="00BC1D78" w:rsidRDefault="001F43CB">
      <w:r>
        <w:t>- Tangibles: Physical appearance of facilities.</w:t>
      </w:r>
    </w:p>
    <w:p w14:paraId="0000012C" w14:textId="77777777" w:rsidR="00BC1D78" w:rsidRDefault="001F43CB">
      <w:r>
        <w:t>- Reliability: Consistency in service performance.</w:t>
      </w:r>
    </w:p>
    <w:p w14:paraId="0000012D" w14:textId="77777777" w:rsidR="00BC1D78" w:rsidRDefault="001F43CB">
      <w:r>
        <w:t>- Responsiveness: Willingness to help customers promptly.</w:t>
      </w:r>
    </w:p>
    <w:p w14:paraId="0000012E" w14:textId="77777777" w:rsidR="00BC1D78" w:rsidRDefault="001F43CB">
      <w:r>
        <w:t>- Assurance: Staff competence and courtesy.</w:t>
      </w:r>
    </w:p>
    <w:p w14:paraId="0000012F" w14:textId="77777777" w:rsidR="00BC1D78" w:rsidRDefault="001F43CB">
      <w:r>
        <w:t>- Empathy: Understanding and caring for customer needs.</w:t>
      </w:r>
    </w:p>
    <w:p w14:paraId="00000130" w14:textId="77777777" w:rsidR="00BC1D78" w:rsidRDefault="00BC1D78"/>
    <w:p w14:paraId="00000131" w14:textId="77777777" w:rsidR="00BC1D78" w:rsidRDefault="001F43CB">
      <w:r>
        <w:t>**************</w:t>
      </w:r>
    </w:p>
    <w:p w14:paraId="00000132" w14:textId="77777777" w:rsidR="00BC1D78" w:rsidRDefault="001F43CB">
      <w:pPr>
        <w:rPr>
          <w:b/>
        </w:rPr>
      </w:pPr>
      <w:r>
        <w:rPr>
          <w:b/>
        </w:rPr>
        <w:t>How can a fast food restaurant</w:t>
      </w:r>
    </w:p>
    <w:p w14:paraId="00000133" w14:textId="77777777" w:rsidR="00BC1D78" w:rsidRDefault="001F43CB">
      <w:pPr>
        <w:rPr>
          <w:b/>
        </w:rPr>
      </w:pPr>
      <w:proofErr w:type="gramStart"/>
      <w:r>
        <w:rPr>
          <w:b/>
        </w:rPr>
        <w:lastRenderedPageBreak/>
        <w:t>standardize</w:t>
      </w:r>
      <w:proofErr w:type="gramEnd"/>
      <w:r>
        <w:rPr>
          <w:b/>
        </w:rPr>
        <w:t xml:space="preserve"> it's production ?</w:t>
      </w:r>
    </w:p>
    <w:p w14:paraId="00000134" w14:textId="77777777" w:rsidR="00BC1D78" w:rsidRDefault="001F43CB">
      <w:pPr>
        <w:rPr>
          <w:b/>
        </w:rPr>
      </w:pPr>
      <w:r>
        <w:rPr>
          <w:b/>
        </w:rPr>
        <w:t>Ans.</w:t>
      </w:r>
    </w:p>
    <w:p w14:paraId="00000135" w14:textId="77777777" w:rsidR="00BC1D78" w:rsidRDefault="001F43CB">
      <w:r>
        <w:t>1- Develop detailed recipes for each menu item.</w:t>
      </w:r>
    </w:p>
    <w:p w14:paraId="00000136" w14:textId="77777777" w:rsidR="00BC1D78" w:rsidRDefault="001F43CB">
      <w:r>
        <w:t>2- Establish ingredient quality and quantity standards.</w:t>
      </w:r>
    </w:p>
    <w:p w14:paraId="00000137" w14:textId="77777777" w:rsidR="00BC1D78" w:rsidRDefault="001F43CB">
      <w:r>
        <w:t>3- Implement strict portion control measures.</w:t>
      </w:r>
    </w:p>
    <w:p w14:paraId="00000138" w14:textId="77777777" w:rsidR="00BC1D78" w:rsidRDefault="001F43CB">
      <w:r>
        <w:t>4- Provide comprehensive training programs for staff.</w:t>
      </w:r>
    </w:p>
    <w:p w14:paraId="00000139" w14:textId="77777777" w:rsidR="00BC1D78" w:rsidRDefault="001F43CB">
      <w:r>
        <w:t>5- Document Standard Operating Procedures (SOPs).</w:t>
      </w:r>
    </w:p>
    <w:p w14:paraId="0000013A" w14:textId="77777777" w:rsidR="00BC1D78" w:rsidRDefault="001F43CB">
      <w:r>
        <w:t>—------------</w:t>
      </w:r>
    </w:p>
    <w:p w14:paraId="0000013B" w14:textId="77777777" w:rsidR="00BC1D78" w:rsidRDefault="00BC1D78"/>
    <w:p w14:paraId="0000013C" w14:textId="77777777" w:rsidR="00BC1D78" w:rsidRDefault="001F43CB">
      <w:pPr>
        <w:rPr>
          <w:b/>
          <w:sz w:val="26"/>
          <w:szCs w:val="26"/>
        </w:rPr>
      </w:pPr>
      <w:r>
        <w:rPr>
          <w:b/>
          <w:sz w:val="26"/>
          <w:szCs w:val="26"/>
        </w:rPr>
        <w:t>Principle kaizen</w:t>
      </w:r>
    </w:p>
    <w:p w14:paraId="0000013D" w14:textId="77777777" w:rsidR="00BC1D78" w:rsidRDefault="001F43CB">
      <w:r>
        <w:t>- Continuous incremental improvements.</w:t>
      </w:r>
    </w:p>
    <w:p w14:paraId="0000013E" w14:textId="77777777" w:rsidR="00BC1D78" w:rsidRDefault="001F43CB">
      <w:r>
        <w:t>- Employee involvement and empowerment.</w:t>
      </w:r>
    </w:p>
    <w:p w14:paraId="0000013F" w14:textId="77777777" w:rsidR="00BC1D78" w:rsidRDefault="001F43CB">
      <w:r>
        <w:t>- Standardized work practices.</w:t>
      </w:r>
    </w:p>
    <w:p w14:paraId="00000140" w14:textId="77777777" w:rsidR="00BC1D78" w:rsidRDefault="001F43CB">
      <w:r>
        <w:t>- Identifying and eliminating waste.</w:t>
      </w:r>
    </w:p>
    <w:p w14:paraId="00000141" w14:textId="77777777" w:rsidR="00BC1D78" w:rsidRDefault="001F43CB">
      <w:r>
        <w:t>- Emphasizing small, manageable changes.</w:t>
      </w:r>
    </w:p>
    <w:p w14:paraId="00000142" w14:textId="77777777" w:rsidR="00BC1D78" w:rsidRDefault="001F43CB">
      <w:r>
        <w:t>- Utilizing data and feedback for decision-making.</w:t>
      </w:r>
    </w:p>
    <w:p w14:paraId="00000143" w14:textId="77777777" w:rsidR="00BC1D78" w:rsidRDefault="001F43CB">
      <w:r>
        <w:t>- Promoting a culture of continuous learning and adaptation.</w:t>
      </w:r>
    </w:p>
    <w:p w14:paraId="00000144" w14:textId="77777777" w:rsidR="00BC1D78" w:rsidRDefault="001F43CB">
      <w:r>
        <w:t>*****************************</w:t>
      </w:r>
    </w:p>
    <w:p w14:paraId="00000145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Chapter: Human Resource Management</w:t>
      </w:r>
    </w:p>
    <w:p w14:paraId="00000146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Benefit of training for employees and organization.</w:t>
      </w:r>
    </w:p>
    <w:p w14:paraId="00000147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Benefits of appraisal to the Employer</w:t>
      </w:r>
    </w:p>
    <w:p w14:paraId="00000148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Benefits of company in re-employing previous employees</w:t>
      </w:r>
    </w:p>
    <w:p w14:paraId="00000149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By compensation approach how org. can retain high performing employee</w:t>
      </w:r>
    </w:p>
    <w:p w14:paraId="0000014A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Difficulties faced by managers during incentive scheme</w:t>
      </w:r>
    </w:p>
    <w:p w14:paraId="0000014B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Disadvantages of flexible working management.</w:t>
      </w:r>
    </w:p>
    <w:p w14:paraId="0000014C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Examples of Flexible Working Arrangements</w:t>
      </w:r>
    </w:p>
    <w:p w14:paraId="0000014D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Flexible working policy</w:t>
      </w:r>
    </w:p>
    <w:p w14:paraId="0000014E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 How HRM contributes in success of an organization</w:t>
      </w:r>
    </w:p>
    <w:p w14:paraId="0000014F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how many Types of Pay Structure in Organization define?</w:t>
      </w:r>
    </w:p>
    <w:p w14:paraId="00000150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Hygiene factors: Causes and steps for overcoming</w:t>
      </w:r>
    </w:p>
    <w:p w14:paraId="00000151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12. importance of </w:t>
      </w:r>
      <w:proofErr w:type="spellStart"/>
      <w:r>
        <w:rPr>
          <w:rFonts w:ascii="Calibri" w:eastAsia="Calibri" w:hAnsi="Calibri" w:cs="Calibri"/>
        </w:rPr>
        <w:t>hrm</w:t>
      </w:r>
      <w:proofErr w:type="spellEnd"/>
    </w:p>
    <w:p w14:paraId="00000152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 Reasons for employees dismissal</w:t>
      </w:r>
    </w:p>
    <w:p w14:paraId="00000153" w14:textId="77777777" w:rsidR="00BC1D78" w:rsidRDefault="001F43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14. Write measures to retain good employees </w:t>
      </w:r>
    </w:p>
    <w:p w14:paraId="00000154" w14:textId="77777777" w:rsidR="00BC1D78" w:rsidRDefault="00BC1D78">
      <w:pPr>
        <w:rPr>
          <w:rFonts w:ascii="Calibri" w:eastAsia="Calibri" w:hAnsi="Calibri" w:cs="Calibri"/>
        </w:rPr>
      </w:pPr>
    </w:p>
    <w:p w14:paraId="00000155" w14:textId="77777777" w:rsidR="00BC1D78" w:rsidRDefault="001F43CB">
      <w:r>
        <w:t>—---------</w:t>
      </w:r>
    </w:p>
    <w:p w14:paraId="00000156" w14:textId="77777777" w:rsidR="00BC1D78" w:rsidRDefault="001F43CB">
      <w:r>
        <w:t>1. **Training Benefits</w:t>
      </w:r>
      <w:proofErr w:type="gramStart"/>
      <w:r>
        <w:t>:*</w:t>
      </w:r>
      <w:proofErr w:type="gramEnd"/>
      <w:r>
        <w:t>*</w:t>
      </w:r>
    </w:p>
    <w:p w14:paraId="00000157" w14:textId="77777777" w:rsidR="00BC1D78" w:rsidRDefault="001F43CB">
      <w:r>
        <w:t xml:space="preserve">   - Enhanced skills and knowledge for employees.</w:t>
      </w:r>
    </w:p>
    <w:p w14:paraId="00000158" w14:textId="77777777" w:rsidR="00BC1D78" w:rsidRDefault="001F43CB">
      <w:r>
        <w:t xml:space="preserve">   - Improved performance and productivity for the organization.</w:t>
      </w:r>
    </w:p>
    <w:p w14:paraId="00000159" w14:textId="77777777" w:rsidR="00BC1D78" w:rsidRDefault="00BC1D78"/>
    <w:p w14:paraId="0000015A" w14:textId="77777777" w:rsidR="00BC1D78" w:rsidRDefault="001F43CB">
      <w:r>
        <w:t>2. **Appraisal Benefits to Employer</w:t>
      </w:r>
      <w:proofErr w:type="gramStart"/>
      <w:r>
        <w:t>:*</w:t>
      </w:r>
      <w:proofErr w:type="gramEnd"/>
      <w:r>
        <w:t>*</w:t>
      </w:r>
    </w:p>
    <w:p w14:paraId="0000015B" w14:textId="77777777" w:rsidR="00BC1D78" w:rsidRDefault="001F43CB">
      <w:r>
        <w:t xml:space="preserve">   - Identifies employee strengths and weaknesses.</w:t>
      </w:r>
    </w:p>
    <w:p w14:paraId="0000015C" w14:textId="77777777" w:rsidR="00BC1D78" w:rsidRDefault="001F43CB">
      <w:r>
        <w:t xml:space="preserve">   - Helps in performance improvement and career development.</w:t>
      </w:r>
    </w:p>
    <w:p w14:paraId="0000015D" w14:textId="77777777" w:rsidR="00BC1D78" w:rsidRDefault="00BC1D78"/>
    <w:p w14:paraId="0000015E" w14:textId="77777777" w:rsidR="00BC1D78" w:rsidRDefault="001F43CB">
      <w:r>
        <w:lastRenderedPageBreak/>
        <w:t>3. **Re-employing Previous Employees Benefits</w:t>
      </w:r>
      <w:proofErr w:type="gramStart"/>
      <w:r>
        <w:t>:*</w:t>
      </w:r>
      <w:proofErr w:type="gramEnd"/>
      <w:r>
        <w:t>*</w:t>
      </w:r>
    </w:p>
    <w:p w14:paraId="0000015F" w14:textId="77777777" w:rsidR="00BC1D78" w:rsidRDefault="001F43CB">
      <w:r>
        <w:t xml:space="preserve">   - Familiarity with company culture and processes.</w:t>
      </w:r>
    </w:p>
    <w:p w14:paraId="00000160" w14:textId="77777777" w:rsidR="00BC1D78" w:rsidRDefault="001F43CB">
      <w:r>
        <w:t xml:space="preserve">   - Shorter onboarding time and potential loyalty.</w:t>
      </w:r>
    </w:p>
    <w:p w14:paraId="00000161" w14:textId="77777777" w:rsidR="00BC1D78" w:rsidRDefault="00BC1D78"/>
    <w:p w14:paraId="00000162" w14:textId="77777777" w:rsidR="00BC1D78" w:rsidRDefault="001F43CB">
      <w:r>
        <w:t>4. **Compensation Retention Approach</w:t>
      </w:r>
      <w:proofErr w:type="gramStart"/>
      <w:r>
        <w:t>:*</w:t>
      </w:r>
      <w:proofErr w:type="gramEnd"/>
      <w:r>
        <w:t>*</w:t>
      </w:r>
    </w:p>
    <w:p w14:paraId="00000163" w14:textId="77777777" w:rsidR="00BC1D78" w:rsidRDefault="001F43CB">
      <w:r>
        <w:t xml:space="preserve">   - Offering competitive salaries and benefits.</w:t>
      </w:r>
    </w:p>
    <w:p w14:paraId="00000164" w14:textId="77777777" w:rsidR="00BC1D78" w:rsidRDefault="001F43CB">
      <w:r>
        <w:t xml:space="preserve">   - Recognition and rewards for high performance.</w:t>
      </w:r>
    </w:p>
    <w:p w14:paraId="00000165" w14:textId="77777777" w:rsidR="00BC1D78" w:rsidRDefault="00BC1D78"/>
    <w:p w14:paraId="00000166" w14:textId="77777777" w:rsidR="00BC1D78" w:rsidRDefault="001F43CB">
      <w:r>
        <w:t>5. **Difficulties with Incentive Schemes</w:t>
      </w:r>
      <w:proofErr w:type="gramStart"/>
      <w:r>
        <w:t>:*</w:t>
      </w:r>
      <w:proofErr w:type="gramEnd"/>
      <w:r>
        <w:t>*</w:t>
      </w:r>
    </w:p>
    <w:p w14:paraId="00000167" w14:textId="77777777" w:rsidR="00BC1D78" w:rsidRDefault="001F43CB">
      <w:r>
        <w:t xml:space="preserve">   - Fairness and equity concerns.</w:t>
      </w:r>
    </w:p>
    <w:p w14:paraId="00000168" w14:textId="77777777" w:rsidR="00BC1D78" w:rsidRDefault="001F43CB">
      <w:r>
        <w:t xml:space="preserve">   - Difficulty in measuring individual contributions.</w:t>
      </w:r>
    </w:p>
    <w:p w14:paraId="00000169" w14:textId="77777777" w:rsidR="00BC1D78" w:rsidRDefault="00BC1D78"/>
    <w:p w14:paraId="0000016A" w14:textId="77777777" w:rsidR="00BC1D78" w:rsidRDefault="001F43CB">
      <w:r>
        <w:t>6. **Disadvantages of Flexible Working</w:t>
      </w:r>
      <w:proofErr w:type="gramStart"/>
      <w:r>
        <w:t>:*</w:t>
      </w:r>
      <w:proofErr w:type="gramEnd"/>
      <w:r>
        <w:t>*</w:t>
      </w:r>
    </w:p>
    <w:p w14:paraId="0000016B" w14:textId="77777777" w:rsidR="00BC1D78" w:rsidRDefault="001F43CB">
      <w:r>
        <w:t xml:space="preserve">   - Communication challenges.</w:t>
      </w:r>
    </w:p>
    <w:p w14:paraId="0000016C" w14:textId="77777777" w:rsidR="00BC1D78" w:rsidRDefault="001F43CB">
      <w:r>
        <w:t xml:space="preserve">   - Difficulty in team coordination.</w:t>
      </w:r>
    </w:p>
    <w:p w14:paraId="0000016D" w14:textId="77777777" w:rsidR="00BC1D78" w:rsidRDefault="00BC1D78"/>
    <w:p w14:paraId="0000016E" w14:textId="77777777" w:rsidR="00BC1D78" w:rsidRDefault="001F43CB">
      <w:r>
        <w:t>7. **Flexible Working Arrangements Examples</w:t>
      </w:r>
      <w:proofErr w:type="gramStart"/>
      <w:r>
        <w:t>:*</w:t>
      </w:r>
      <w:proofErr w:type="gramEnd"/>
      <w:r>
        <w:t>*</w:t>
      </w:r>
    </w:p>
    <w:p w14:paraId="0000016F" w14:textId="77777777" w:rsidR="00BC1D78" w:rsidRDefault="001F43CB">
      <w:r>
        <w:t xml:space="preserve">   - Remote work.</w:t>
      </w:r>
    </w:p>
    <w:p w14:paraId="00000170" w14:textId="77777777" w:rsidR="00BC1D78" w:rsidRDefault="001F43CB">
      <w:r>
        <w:t xml:space="preserve">   - Flexible hours.</w:t>
      </w:r>
    </w:p>
    <w:p w14:paraId="00000171" w14:textId="77777777" w:rsidR="00BC1D78" w:rsidRDefault="001F43CB">
      <w:r>
        <w:t xml:space="preserve">   - Job sharing.</w:t>
      </w:r>
    </w:p>
    <w:p w14:paraId="00000172" w14:textId="77777777" w:rsidR="00BC1D78" w:rsidRDefault="00BC1D78"/>
    <w:p w14:paraId="00000173" w14:textId="77777777" w:rsidR="00BC1D78" w:rsidRDefault="001F43CB">
      <w:r>
        <w:t>8. **Flexible Working Policy</w:t>
      </w:r>
      <w:proofErr w:type="gramStart"/>
      <w:r>
        <w:t>:*</w:t>
      </w:r>
      <w:proofErr w:type="gramEnd"/>
      <w:r>
        <w:t>*</w:t>
      </w:r>
    </w:p>
    <w:p w14:paraId="00000174" w14:textId="77777777" w:rsidR="00BC1D78" w:rsidRDefault="001F43CB">
      <w:r>
        <w:t xml:space="preserve">   - Outlines guidelines for flexible work arrangements.</w:t>
      </w:r>
    </w:p>
    <w:p w14:paraId="00000175" w14:textId="77777777" w:rsidR="00BC1D78" w:rsidRDefault="00BC1D78"/>
    <w:p w14:paraId="00000176" w14:textId="77777777" w:rsidR="00BC1D78" w:rsidRDefault="001F43CB">
      <w:r>
        <w:t>9. **HRM Contribution to Success</w:t>
      </w:r>
      <w:proofErr w:type="gramStart"/>
      <w:r>
        <w:t>:*</w:t>
      </w:r>
      <w:proofErr w:type="gramEnd"/>
      <w:r>
        <w:t>*</w:t>
      </w:r>
    </w:p>
    <w:p w14:paraId="00000177" w14:textId="77777777" w:rsidR="00BC1D78" w:rsidRDefault="001F43CB">
      <w:r>
        <w:t xml:space="preserve">   - Recruitment and talent management.</w:t>
      </w:r>
    </w:p>
    <w:p w14:paraId="00000178" w14:textId="77777777" w:rsidR="00BC1D78" w:rsidRDefault="001F43CB">
      <w:r>
        <w:t xml:space="preserve">   - Employee development and engagement.</w:t>
      </w:r>
    </w:p>
    <w:p w14:paraId="00000179" w14:textId="77777777" w:rsidR="00BC1D78" w:rsidRDefault="00BC1D78"/>
    <w:p w14:paraId="0000017A" w14:textId="77777777" w:rsidR="00BC1D78" w:rsidRDefault="001F43CB">
      <w:r>
        <w:t>10. **Types of Pay Structure</w:t>
      </w:r>
      <w:proofErr w:type="gramStart"/>
      <w:r>
        <w:t>:*</w:t>
      </w:r>
      <w:proofErr w:type="gramEnd"/>
      <w:r>
        <w:t>*</w:t>
      </w:r>
    </w:p>
    <w:p w14:paraId="0000017B" w14:textId="77777777" w:rsidR="00BC1D78" w:rsidRDefault="001F43CB">
      <w:r>
        <w:t xml:space="preserve">    - Hourly, Salary, Commission-based, Performance-based.</w:t>
      </w:r>
    </w:p>
    <w:p w14:paraId="0000017C" w14:textId="77777777" w:rsidR="00BC1D78" w:rsidRDefault="00BC1D78"/>
    <w:p w14:paraId="0000017D" w14:textId="77777777" w:rsidR="00BC1D78" w:rsidRDefault="001F43CB">
      <w:r>
        <w:t>11. **Hygiene Factors Causes and Steps</w:t>
      </w:r>
      <w:proofErr w:type="gramStart"/>
      <w:r>
        <w:t>:*</w:t>
      </w:r>
      <w:proofErr w:type="gramEnd"/>
      <w:r>
        <w:t>*</w:t>
      </w:r>
    </w:p>
    <w:p w14:paraId="0000017E" w14:textId="77777777" w:rsidR="00BC1D78" w:rsidRDefault="001F43CB">
      <w:r>
        <w:t xml:space="preserve">    - Causes: Poor working conditions, low salary.</w:t>
      </w:r>
    </w:p>
    <w:p w14:paraId="0000017F" w14:textId="77777777" w:rsidR="00BC1D78" w:rsidRDefault="001F43CB">
      <w:r>
        <w:t xml:space="preserve">    - Steps: Address basic needs, improve work environment.</w:t>
      </w:r>
    </w:p>
    <w:p w14:paraId="00000180" w14:textId="77777777" w:rsidR="00BC1D78" w:rsidRDefault="00BC1D78"/>
    <w:p w14:paraId="00000181" w14:textId="77777777" w:rsidR="00BC1D78" w:rsidRDefault="001F43CB">
      <w:r>
        <w:t>12. **Importance of HRM</w:t>
      </w:r>
      <w:proofErr w:type="gramStart"/>
      <w:r>
        <w:t>:*</w:t>
      </w:r>
      <w:proofErr w:type="gramEnd"/>
      <w:r>
        <w:t>*</w:t>
      </w:r>
    </w:p>
    <w:p w14:paraId="00000182" w14:textId="77777777" w:rsidR="00BC1D78" w:rsidRDefault="001F43CB">
      <w:r>
        <w:t xml:space="preserve">    - Ensures optimal workforce utilization.</w:t>
      </w:r>
    </w:p>
    <w:p w14:paraId="00000183" w14:textId="77777777" w:rsidR="00BC1D78" w:rsidRDefault="001F43CB">
      <w:r>
        <w:t xml:space="preserve">    - Aligns employee goals with organizational objectives.</w:t>
      </w:r>
    </w:p>
    <w:p w14:paraId="00000184" w14:textId="77777777" w:rsidR="00BC1D78" w:rsidRDefault="00BC1D78"/>
    <w:p w14:paraId="00000185" w14:textId="77777777" w:rsidR="00BC1D78" w:rsidRDefault="001F43CB">
      <w:r>
        <w:t>13. **Reasons for Employee Dismissal</w:t>
      </w:r>
      <w:proofErr w:type="gramStart"/>
      <w:r>
        <w:t>:*</w:t>
      </w:r>
      <w:proofErr w:type="gramEnd"/>
      <w:r>
        <w:t>*</w:t>
      </w:r>
    </w:p>
    <w:p w14:paraId="00000186" w14:textId="77777777" w:rsidR="00BC1D78" w:rsidRDefault="001F43CB">
      <w:r>
        <w:t>1- Inadequate job performance.</w:t>
      </w:r>
    </w:p>
    <w:p w14:paraId="00000187" w14:textId="77777777" w:rsidR="00BC1D78" w:rsidRDefault="001F43CB">
      <w:r>
        <w:t xml:space="preserve">2- Frequent absenteeism. </w:t>
      </w:r>
    </w:p>
    <w:p w14:paraId="00000188" w14:textId="77777777" w:rsidR="00BC1D78" w:rsidRDefault="001F43CB">
      <w:r>
        <w:t>3- Breach of company rules.</w:t>
      </w:r>
    </w:p>
    <w:p w14:paraId="00000189" w14:textId="77777777" w:rsidR="00BC1D78" w:rsidRDefault="001F43CB">
      <w:r>
        <w:t>4- Unprofessional behavior or insubordination.</w:t>
      </w:r>
    </w:p>
    <w:p w14:paraId="0000018A" w14:textId="77777777" w:rsidR="00BC1D78" w:rsidRDefault="001F43CB">
      <w:r>
        <w:lastRenderedPageBreak/>
        <w:t>5- Engaging in theft, fraud, or dishonesty.</w:t>
      </w:r>
    </w:p>
    <w:p w14:paraId="0000018B" w14:textId="77777777" w:rsidR="00BC1D78" w:rsidRDefault="00BC1D78"/>
    <w:p w14:paraId="0000018C" w14:textId="77777777" w:rsidR="00BC1D78" w:rsidRDefault="00BC1D78"/>
    <w:p w14:paraId="0000018D" w14:textId="77777777" w:rsidR="00BC1D78" w:rsidRDefault="001F43CB">
      <w:r>
        <w:t>14. **Measures to Retain Good Employees</w:t>
      </w:r>
      <w:proofErr w:type="gramStart"/>
      <w:r>
        <w:t>:*</w:t>
      </w:r>
      <w:proofErr w:type="gramEnd"/>
      <w:r>
        <w:t>*</w:t>
      </w:r>
    </w:p>
    <w:p w14:paraId="0000018E" w14:textId="77777777" w:rsidR="00BC1D78" w:rsidRDefault="001F43CB">
      <w:r>
        <w:t xml:space="preserve">    - Recognition and rewards.</w:t>
      </w:r>
    </w:p>
    <w:p w14:paraId="0000018F" w14:textId="77777777" w:rsidR="00BC1D78" w:rsidRDefault="001F43CB">
      <w:r>
        <w:t xml:space="preserve">    - Career development opportunities.</w:t>
      </w:r>
    </w:p>
    <w:p w14:paraId="00000190" w14:textId="77777777" w:rsidR="00BC1D78" w:rsidRDefault="001F43CB">
      <w:r>
        <w:t xml:space="preserve">    - Healthy work-life balance.</w:t>
      </w:r>
    </w:p>
    <w:p w14:paraId="00000191" w14:textId="77777777" w:rsidR="00BC1D78" w:rsidRDefault="001F43CB">
      <w:r>
        <w:t>*****************************</w:t>
      </w:r>
    </w:p>
    <w:p w14:paraId="00000192" w14:textId="77777777" w:rsidR="00BC1D78" w:rsidRDefault="001F43CB">
      <w:r>
        <w:t>1. Goals &amp; Objectives of HRD</w:t>
      </w:r>
    </w:p>
    <w:p w14:paraId="00000193" w14:textId="77777777" w:rsidR="00BC1D78" w:rsidRDefault="001F43CB">
      <w:r>
        <w:t>2. How can we synergies multiple site and measure performance</w:t>
      </w:r>
    </w:p>
    <w:p w14:paraId="00000194" w14:textId="77777777" w:rsidR="00BC1D78" w:rsidRDefault="001F43CB">
      <w:r>
        <w:t>3. Evaluation of training</w:t>
      </w:r>
    </w:p>
    <w:p w14:paraId="00000195" w14:textId="77777777" w:rsidR="00BC1D78" w:rsidRDefault="001F43CB">
      <w:r>
        <w:t>4. Types of training and orientation</w:t>
      </w:r>
    </w:p>
    <w:p w14:paraId="00000196" w14:textId="77777777" w:rsidR="00BC1D78" w:rsidRDefault="00BC1D78"/>
    <w:p w14:paraId="00000197" w14:textId="77777777" w:rsidR="00BC1D78" w:rsidRDefault="001F43CB">
      <w:r>
        <w:t>//////////////////////////</w:t>
      </w:r>
    </w:p>
    <w:p w14:paraId="00000198" w14:textId="77777777" w:rsidR="00BC1D78" w:rsidRDefault="001F43CB">
      <w:r>
        <w:t>1. **Goals &amp; Objectives of HRD</w:t>
      </w:r>
      <w:proofErr w:type="gramStart"/>
      <w:r>
        <w:t>:*</w:t>
      </w:r>
      <w:proofErr w:type="gramEnd"/>
      <w:r>
        <w:t>*</w:t>
      </w:r>
    </w:p>
    <w:p w14:paraId="00000199" w14:textId="77777777" w:rsidR="00BC1D78" w:rsidRDefault="001F43CB">
      <w:r>
        <w:t xml:space="preserve">   - Develop employee skills and competencies.</w:t>
      </w:r>
    </w:p>
    <w:p w14:paraId="0000019A" w14:textId="77777777" w:rsidR="00BC1D78" w:rsidRDefault="001F43CB">
      <w:r>
        <w:t xml:space="preserve">   - Improve organizational effectiveness.</w:t>
      </w:r>
    </w:p>
    <w:p w14:paraId="0000019B" w14:textId="77777777" w:rsidR="00BC1D78" w:rsidRDefault="001F43CB">
      <w:r>
        <w:t xml:space="preserve">   - Enhance employee satisfaction and morale.</w:t>
      </w:r>
    </w:p>
    <w:p w14:paraId="0000019C" w14:textId="77777777" w:rsidR="00BC1D78" w:rsidRDefault="00BC1D78"/>
    <w:p w14:paraId="0000019D" w14:textId="77777777" w:rsidR="00BC1D78" w:rsidRDefault="001F43CB">
      <w:r>
        <w:t>2. **Synergies and Performance Measurement across Multiple Sites</w:t>
      </w:r>
      <w:proofErr w:type="gramStart"/>
      <w:r>
        <w:t>:*</w:t>
      </w:r>
      <w:proofErr w:type="gramEnd"/>
      <w:r>
        <w:t>*</w:t>
      </w:r>
    </w:p>
    <w:p w14:paraId="0000019E" w14:textId="77777777" w:rsidR="00BC1D78" w:rsidRDefault="001F43CB">
      <w:r>
        <w:t xml:space="preserve">   - Standardize performance metrics.</w:t>
      </w:r>
    </w:p>
    <w:p w14:paraId="0000019F" w14:textId="77777777" w:rsidR="00BC1D78" w:rsidRDefault="001F43CB">
      <w:r>
        <w:t xml:space="preserve">   - Implement unified communication channels.</w:t>
      </w:r>
    </w:p>
    <w:p w14:paraId="000001A0" w14:textId="77777777" w:rsidR="00BC1D78" w:rsidRDefault="001F43CB">
      <w:r>
        <w:t xml:space="preserve">   - Utilize technology for real-time data sharing.</w:t>
      </w:r>
    </w:p>
    <w:p w14:paraId="000001A1" w14:textId="77777777" w:rsidR="00BC1D78" w:rsidRDefault="00BC1D78"/>
    <w:p w14:paraId="000001A2" w14:textId="77777777" w:rsidR="00BC1D78" w:rsidRDefault="001F43CB">
      <w:r>
        <w:t>3. **Evaluation of Training</w:t>
      </w:r>
      <w:proofErr w:type="gramStart"/>
      <w:r>
        <w:t>:*</w:t>
      </w:r>
      <w:proofErr w:type="gramEnd"/>
      <w:r>
        <w:t>*</w:t>
      </w:r>
    </w:p>
    <w:p w14:paraId="000001A3" w14:textId="77777777" w:rsidR="00BC1D78" w:rsidRDefault="001F43CB">
      <w:r>
        <w:t xml:space="preserve">   - Assess employee skill improvement.</w:t>
      </w:r>
    </w:p>
    <w:p w14:paraId="000001A4" w14:textId="77777777" w:rsidR="00BC1D78" w:rsidRDefault="001F43CB">
      <w:r>
        <w:t xml:space="preserve">   - Measure impact on job performance.</w:t>
      </w:r>
    </w:p>
    <w:p w14:paraId="000001A5" w14:textId="77777777" w:rsidR="00BC1D78" w:rsidRDefault="001F43CB">
      <w:r>
        <w:t xml:space="preserve">   - Collect feedback for program improvement.</w:t>
      </w:r>
    </w:p>
    <w:p w14:paraId="000001A6" w14:textId="77777777" w:rsidR="00BC1D78" w:rsidRDefault="00BC1D78"/>
    <w:p w14:paraId="000001A7" w14:textId="77777777" w:rsidR="00BC1D78" w:rsidRDefault="001F43CB">
      <w:r>
        <w:t>4. **Types of Training and Orientation</w:t>
      </w:r>
      <w:proofErr w:type="gramStart"/>
      <w:r>
        <w:t>:*</w:t>
      </w:r>
      <w:proofErr w:type="gramEnd"/>
      <w:r>
        <w:t>*111</w:t>
      </w:r>
    </w:p>
    <w:p w14:paraId="000001A8" w14:textId="77777777" w:rsidR="00BC1D78" w:rsidRDefault="001F43CB">
      <w:r>
        <w:t xml:space="preserve">   - On-the-Job Training (OJT).</w:t>
      </w:r>
    </w:p>
    <w:p w14:paraId="000001A9" w14:textId="77777777" w:rsidR="00BC1D78" w:rsidRDefault="001F43CB">
      <w:r>
        <w:t xml:space="preserve">   - Classroom Training.</w:t>
      </w:r>
    </w:p>
    <w:p w14:paraId="000001AA" w14:textId="77777777" w:rsidR="00BC1D78" w:rsidRDefault="001F43CB">
      <w:r>
        <w:t xml:space="preserve">   - E-learning and Virtual Training.</w:t>
      </w:r>
    </w:p>
    <w:p w14:paraId="000001AB" w14:textId="77777777" w:rsidR="00BC1D78" w:rsidRDefault="001F43CB">
      <w:r>
        <w:t xml:space="preserve">   - Employee Orientation for new hires.</w:t>
      </w:r>
    </w:p>
    <w:p w14:paraId="000001AC" w14:textId="77777777" w:rsidR="00BC1D78" w:rsidRDefault="001F43CB">
      <w:r>
        <w:t>**********************</w:t>
      </w:r>
    </w:p>
    <w:p w14:paraId="000001AD" w14:textId="77777777" w:rsidR="00BC1D78" w:rsidRDefault="00BC1D78"/>
    <w:p w14:paraId="000001AE" w14:textId="77777777" w:rsidR="00BC1D78" w:rsidRDefault="001F43CB">
      <w:r>
        <w:t>Chapter: Marketing and business strategy</w:t>
      </w:r>
    </w:p>
    <w:p w14:paraId="000001AF" w14:textId="77777777" w:rsidR="00BC1D78" w:rsidRDefault="001F43CB">
      <w:r>
        <w:t>1. Benefits of market segmentation</w:t>
      </w:r>
    </w:p>
    <w:p w14:paraId="000001B0" w14:textId="77777777" w:rsidR="00BC1D78" w:rsidRDefault="001F43CB">
      <w:r>
        <w:t>2. Briefly explain the concept of "Marketing Management".</w:t>
      </w:r>
    </w:p>
    <w:p w14:paraId="000001B1" w14:textId="77777777" w:rsidR="00BC1D78" w:rsidRDefault="001F43CB">
      <w:r>
        <w:t>3. Challenges and constrains in today's external environment</w:t>
      </w:r>
    </w:p>
    <w:p w14:paraId="000001B2" w14:textId="77777777" w:rsidR="00BC1D78" w:rsidRDefault="001F43CB">
      <w:r>
        <w:t>4. Explain strategic marketing and it importance</w:t>
      </w:r>
    </w:p>
    <w:p w14:paraId="000001B3" w14:textId="77777777" w:rsidR="00BC1D78" w:rsidRDefault="001F43CB">
      <w:r>
        <w:t>5. List four durable and fast moving consumer goods</w:t>
      </w:r>
    </w:p>
    <w:p w14:paraId="000001B4" w14:textId="77777777" w:rsidR="00BC1D78" w:rsidRDefault="001F43CB">
      <w:r>
        <w:t>6. Strategic and tactical marketing</w:t>
      </w:r>
    </w:p>
    <w:p w14:paraId="000001B5" w14:textId="77777777" w:rsidR="00BC1D78" w:rsidRDefault="001F43CB">
      <w:r>
        <w:t xml:space="preserve">7. 4 major factors that </w:t>
      </w:r>
      <w:proofErr w:type="spellStart"/>
      <w:r>
        <w:t>effect</w:t>
      </w:r>
      <w:proofErr w:type="spellEnd"/>
      <w:r>
        <w:t xml:space="preserve"> org environment relationship (Base on understanding too)</w:t>
      </w:r>
    </w:p>
    <w:p w14:paraId="000001B6" w14:textId="77777777" w:rsidR="00BC1D78" w:rsidRDefault="001F43CB">
      <w:r>
        <w:lastRenderedPageBreak/>
        <w:t>8. Two variable technique case study</w:t>
      </w:r>
    </w:p>
    <w:p w14:paraId="000001B7" w14:textId="77777777" w:rsidR="00BC1D78" w:rsidRDefault="001F43CB">
      <w:r>
        <w:t>9. types Sales orientation and drawback. What type of companies follow sales</w:t>
      </w:r>
    </w:p>
    <w:p w14:paraId="000001B8" w14:textId="77777777" w:rsidR="00BC1D78" w:rsidRDefault="001F43CB">
      <w:r>
        <w:t>orientation?</w:t>
      </w:r>
    </w:p>
    <w:p w14:paraId="000001B9" w14:textId="77777777" w:rsidR="00BC1D78" w:rsidRDefault="001F43CB">
      <w:r>
        <w:t xml:space="preserve">10. variables that use to marketing segmented </w:t>
      </w:r>
      <w:proofErr w:type="spellStart"/>
      <w:r>
        <w:t>colthing</w:t>
      </w:r>
      <w:proofErr w:type="spellEnd"/>
      <w:r>
        <w:t xml:space="preserve"> sold in a large retail cycle</w:t>
      </w:r>
    </w:p>
    <w:p w14:paraId="000001BA" w14:textId="77777777" w:rsidR="00BC1D78" w:rsidRDefault="001F43CB">
      <w:r>
        <w:t xml:space="preserve">11. Write variable on market segmentation about A paint </w:t>
      </w:r>
      <w:proofErr w:type="spellStart"/>
      <w:r>
        <w:t>mfg</w:t>
      </w:r>
      <w:proofErr w:type="spellEnd"/>
      <w:r>
        <w:t xml:space="preserve"> sold paint to another</w:t>
      </w:r>
    </w:p>
    <w:p w14:paraId="000001BB" w14:textId="77777777" w:rsidR="00BC1D78" w:rsidRDefault="001F43CB">
      <w:r>
        <w:t>business</w:t>
      </w:r>
    </w:p>
    <w:p w14:paraId="000001BC" w14:textId="77777777" w:rsidR="00BC1D78" w:rsidRDefault="00BC1D78"/>
    <w:p w14:paraId="000001BD" w14:textId="77777777" w:rsidR="00BC1D78" w:rsidRDefault="001F43CB">
      <w:r>
        <w:t>______________</w:t>
      </w:r>
    </w:p>
    <w:p w14:paraId="000001BE" w14:textId="77777777" w:rsidR="00BC1D78" w:rsidRDefault="001F43CB">
      <w:r>
        <w:t>Market segmentation is the process of dividing a broad consumer or business market into homogenous groups to whom a separate marketing mix can be focused.</w:t>
      </w:r>
    </w:p>
    <w:p w14:paraId="000001BF" w14:textId="77777777" w:rsidR="00BC1D78" w:rsidRDefault="001F43CB">
      <w:r>
        <w:t>1. **Benefits of Market Segmentation</w:t>
      </w:r>
      <w:proofErr w:type="gramStart"/>
      <w:r>
        <w:t>:*</w:t>
      </w:r>
      <w:proofErr w:type="gramEnd"/>
      <w:r>
        <w:t>*</w:t>
      </w:r>
    </w:p>
    <w:p w14:paraId="000001C0" w14:textId="77777777" w:rsidR="00BC1D78" w:rsidRDefault="001F43CB">
      <w:r>
        <w:t xml:space="preserve">   - Targeted marketing.</w:t>
      </w:r>
    </w:p>
    <w:p w14:paraId="000001C1" w14:textId="77777777" w:rsidR="00BC1D78" w:rsidRDefault="001F43CB">
      <w:r>
        <w:t xml:space="preserve">   - Customized product offerings.</w:t>
      </w:r>
    </w:p>
    <w:p w14:paraId="000001C2" w14:textId="77777777" w:rsidR="00BC1D78" w:rsidRDefault="001F43CB">
      <w:r>
        <w:t xml:space="preserve">   - Improved customer satisfaction.</w:t>
      </w:r>
    </w:p>
    <w:p w14:paraId="000001C3" w14:textId="77777777" w:rsidR="00BC1D78" w:rsidRDefault="00BC1D78"/>
    <w:p w14:paraId="000001C4" w14:textId="77777777" w:rsidR="00BC1D78" w:rsidRDefault="001F43CB">
      <w:r>
        <w:t>2. **Concept of "Marketing Management":**</w:t>
      </w:r>
    </w:p>
    <w:p w14:paraId="000001C5" w14:textId="77777777" w:rsidR="00BC1D78" w:rsidRDefault="001F43CB">
      <w:r>
        <w:t xml:space="preserve">   - Planning, implementing, and controlling marketing activities to achieve organizational goals.</w:t>
      </w:r>
    </w:p>
    <w:p w14:paraId="000001C6" w14:textId="77777777" w:rsidR="00BC1D78" w:rsidRDefault="00BC1D78"/>
    <w:p w14:paraId="000001C7" w14:textId="77777777" w:rsidR="00BC1D78" w:rsidRDefault="001F43CB">
      <w:r>
        <w:t>3. **Challenges in Today's External Environment</w:t>
      </w:r>
      <w:proofErr w:type="gramStart"/>
      <w:r>
        <w:t>:*</w:t>
      </w:r>
      <w:proofErr w:type="gramEnd"/>
      <w:r>
        <w:t>*</w:t>
      </w:r>
    </w:p>
    <w:p w14:paraId="000001C8" w14:textId="77777777" w:rsidR="00BC1D78" w:rsidRDefault="001F43CB">
      <w:r>
        <w:t xml:space="preserve">  1- Global pandemic</w:t>
      </w:r>
    </w:p>
    <w:p w14:paraId="000001C9" w14:textId="77777777" w:rsidR="00BC1D78" w:rsidRDefault="001F43CB">
      <w:r>
        <w:t>2- Economic uncertainty</w:t>
      </w:r>
    </w:p>
    <w:p w14:paraId="000001CA" w14:textId="77777777" w:rsidR="00BC1D78" w:rsidRDefault="001F43CB">
      <w:r>
        <w:t>3- Climate change and sustainability</w:t>
      </w:r>
    </w:p>
    <w:p w14:paraId="000001CB" w14:textId="77777777" w:rsidR="00BC1D78" w:rsidRDefault="001F43CB">
      <w:r>
        <w:t>4- Technological disruptions</w:t>
      </w:r>
    </w:p>
    <w:p w14:paraId="000001CC" w14:textId="77777777" w:rsidR="00BC1D78" w:rsidRDefault="001F43CB">
      <w:r>
        <w:t>5- Social and cultural shifts</w:t>
      </w:r>
    </w:p>
    <w:p w14:paraId="000001CD" w14:textId="77777777" w:rsidR="00BC1D78" w:rsidRDefault="00BC1D78"/>
    <w:p w14:paraId="000001CE" w14:textId="77777777" w:rsidR="00BC1D78" w:rsidRDefault="00BC1D78"/>
    <w:p w14:paraId="000001CF" w14:textId="77777777" w:rsidR="00BC1D78" w:rsidRDefault="001F43CB">
      <w:r>
        <w:t>4. **Strategic Marketing and Its Importance</w:t>
      </w:r>
      <w:proofErr w:type="gramStart"/>
      <w:r>
        <w:t>:*</w:t>
      </w:r>
      <w:proofErr w:type="gramEnd"/>
      <w:r>
        <w:t>*</w:t>
      </w:r>
    </w:p>
    <w:p w14:paraId="000001D0" w14:textId="77777777" w:rsidR="00BC1D78" w:rsidRDefault="00BC1D78">
      <w:pPr>
        <w:rPr>
          <w:b/>
        </w:rPr>
      </w:pPr>
    </w:p>
    <w:p w14:paraId="000001D1" w14:textId="77777777" w:rsidR="00BC1D78" w:rsidRDefault="001F43CB">
      <w:r>
        <w:rPr>
          <w:b/>
        </w:rPr>
        <w:t>Definition</w:t>
      </w:r>
      <w:r>
        <w:t>: Long-term planning for market positioning, brand</w:t>
      </w:r>
    </w:p>
    <w:p w14:paraId="000001D2" w14:textId="77777777" w:rsidR="00BC1D78" w:rsidRDefault="001F43CB">
      <w:r>
        <w:t>strategy, and organizational goals.</w:t>
      </w:r>
    </w:p>
    <w:p w14:paraId="000001D3" w14:textId="77777777" w:rsidR="00BC1D78" w:rsidRDefault="001F43CB">
      <w:r>
        <w:rPr>
          <w:b/>
        </w:rPr>
        <w:t>Time Horizon</w:t>
      </w:r>
      <w:r>
        <w:t>: Long-term, typically covering several years.</w:t>
      </w:r>
    </w:p>
    <w:p w14:paraId="000001D4" w14:textId="77777777" w:rsidR="00BC1D78" w:rsidRDefault="001F43CB">
      <w:r>
        <w:rPr>
          <w:b/>
        </w:rPr>
        <w:t>Examples</w:t>
      </w:r>
      <w:r>
        <w:t>: Brand positioning, market entry strategies,</w:t>
      </w:r>
    </w:p>
    <w:p w14:paraId="000001D5" w14:textId="77777777" w:rsidR="00BC1D78" w:rsidRDefault="001F43CB">
      <w:r>
        <w:t>comprehensive market analysis.</w:t>
      </w:r>
    </w:p>
    <w:p w14:paraId="000001D6" w14:textId="77777777" w:rsidR="00BC1D78" w:rsidRDefault="001F43CB">
      <w:r>
        <w:t xml:space="preserve">   - Planning and implementing long-term marketing goals.</w:t>
      </w:r>
    </w:p>
    <w:p w14:paraId="000001D7" w14:textId="77777777" w:rsidR="00BC1D78" w:rsidRDefault="001F43CB">
      <w:r>
        <w:t xml:space="preserve">   - Ensures alignment with overall business strategy.</w:t>
      </w:r>
    </w:p>
    <w:p w14:paraId="000001D8" w14:textId="77777777" w:rsidR="00BC1D78" w:rsidRDefault="00BC1D78"/>
    <w:p w14:paraId="000001D9" w14:textId="77777777" w:rsidR="00BC1D78" w:rsidRDefault="001F43CB">
      <w:r>
        <w:t>5. **Four Durable and Fast-Moving Consumer Goods</w:t>
      </w:r>
      <w:proofErr w:type="gramStart"/>
      <w:r>
        <w:t>:*</w:t>
      </w:r>
      <w:proofErr w:type="gramEnd"/>
      <w:r>
        <w:t>*</w:t>
      </w:r>
    </w:p>
    <w:p w14:paraId="000001DA" w14:textId="77777777" w:rsidR="00BC1D78" w:rsidRDefault="001F43CB">
      <w:r>
        <w:t>1- Smartphones:</w:t>
      </w:r>
    </w:p>
    <w:p w14:paraId="000001DB" w14:textId="77777777" w:rsidR="00BC1D78" w:rsidRDefault="001F43CB">
      <w:r>
        <w:t>Constant demand for tech updates.</w:t>
      </w:r>
    </w:p>
    <w:p w14:paraId="000001DC" w14:textId="77777777" w:rsidR="00BC1D78" w:rsidRDefault="001F43CB">
      <w:r>
        <w:t>2- Laptops/Computers:</w:t>
      </w:r>
    </w:p>
    <w:p w14:paraId="000001DD" w14:textId="77777777" w:rsidR="00BC1D78" w:rsidRDefault="001F43CB">
      <w:r>
        <w:t>Essential electronics, frequent upgrades.</w:t>
      </w:r>
    </w:p>
    <w:p w14:paraId="000001DE" w14:textId="77777777" w:rsidR="00BC1D78" w:rsidRDefault="001F43CB">
      <w:r>
        <w:t>3- Refrigerators:</w:t>
      </w:r>
    </w:p>
    <w:p w14:paraId="000001DF" w14:textId="77777777" w:rsidR="00BC1D78" w:rsidRDefault="001F43CB">
      <w:r>
        <w:t>Long-lasting, replaced for tech or needs.</w:t>
      </w:r>
    </w:p>
    <w:p w14:paraId="000001E0" w14:textId="77777777" w:rsidR="00BC1D78" w:rsidRDefault="001F43CB">
      <w:r>
        <w:t>4- Footwear (e.g., Sports Shoes):</w:t>
      </w:r>
    </w:p>
    <w:p w14:paraId="000001E1" w14:textId="77777777" w:rsidR="00BC1D78" w:rsidRDefault="001F43CB">
      <w:r>
        <w:lastRenderedPageBreak/>
        <w:t>Durable, turnover from fashion and sports trends.</w:t>
      </w:r>
    </w:p>
    <w:p w14:paraId="000001E2" w14:textId="77777777" w:rsidR="00BC1D78" w:rsidRDefault="00BC1D78"/>
    <w:p w14:paraId="000001E3" w14:textId="77777777" w:rsidR="00BC1D78" w:rsidRDefault="001F43CB">
      <w:r>
        <w:t>6. **Strategic and Tactical Marketing</w:t>
      </w:r>
      <w:proofErr w:type="gramStart"/>
      <w:r>
        <w:t>:*</w:t>
      </w:r>
      <w:proofErr w:type="gramEnd"/>
      <w:r>
        <w:t>*</w:t>
      </w:r>
    </w:p>
    <w:p w14:paraId="000001E4" w14:textId="77777777" w:rsidR="00BC1D78" w:rsidRDefault="001F43CB">
      <w:r>
        <w:t xml:space="preserve">  Ans. Strategic marketing</w:t>
      </w:r>
    </w:p>
    <w:p w14:paraId="000001E5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Definition</w:t>
      </w:r>
      <w:r>
        <w:t>: Long-term planning for market positioning, brand</w:t>
      </w:r>
    </w:p>
    <w:p w14:paraId="000001E6" w14:textId="77777777" w:rsidR="00BC1D78" w:rsidRDefault="001F43CB">
      <w:r>
        <w:t>strategy, and organizational goals.</w:t>
      </w:r>
    </w:p>
    <w:p w14:paraId="000001E7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Time Horizon:</w:t>
      </w:r>
      <w:r>
        <w:t xml:space="preserve"> Long-term, typically covering several years.</w:t>
      </w:r>
    </w:p>
    <w:p w14:paraId="000001E8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Examples</w:t>
      </w:r>
      <w:r>
        <w:t>: Brand positioning, market entry strategies,</w:t>
      </w:r>
    </w:p>
    <w:p w14:paraId="000001E9" w14:textId="77777777" w:rsidR="00BC1D78" w:rsidRDefault="001F43CB">
      <w:r>
        <w:t>comprehensive market analysis.</w:t>
      </w:r>
    </w:p>
    <w:p w14:paraId="000001EA" w14:textId="77777777" w:rsidR="00BC1D78" w:rsidRDefault="001F43CB">
      <w:r>
        <w:t>Tactical marketing</w:t>
      </w:r>
    </w:p>
    <w:p w14:paraId="000001EB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Definition</w:t>
      </w:r>
      <w:r>
        <w:t>: Short-term, detailed actions to execute the</w:t>
      </w:r>
    </w:p>
    <w:p w14:paraId="000001EC" w14:textId="77777777" w:rsidR="00BC1D78" w:rsidRDefault="001F43CB">
      <w:r>
        <w:t>strategic marketing plan.</w:t>
      </w:r>
    </w:p>
    <w:p w14:paraId="000001ED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Time Horizon</w:t>
      </w:r>
      <w:r>
        <w:t>: Short-term, often focused on specific</w:t>
      </w:r>
    </w:p>
    <w:p w14:paraId="000001EE" w14:textId="77777777" w:rsidR="00BC1D78" w:rsidRDefault="001F43CB">
      <w:r>
        <w:t>campaigns or initiatives</w:t>
      </w:r>
    </w:p>
    <w:p w14:paraId="000001EF" w14:textId="77777777" w:rsidR="00BC1D78" w:rsidRDefault="001F43CB">
      <w:r>
        <w:rPr>
          <w:rFonts w:ascii="Comic Sans MS" w:eastAsia="Comic Sans MS" w:hAnsi="Comic Sans MS" w:cs="Comic Sans MS"/>
          <w:b/>
          <w:u w:val="single"/>
        </w:rPr>
        <w:t>Examples</w:t>
      </w:r>
      <w:r>
        <w:t>: Social media campaigns, promotions, event organization for immediate impact.</w:t>
      </w:r>
    </w:p>
    <w:p w14:paraId="000001F0" w14:textId="77777777" w:rsidR="00BC1D78" w:rsidRDefault="00BC1D78"/>
    <w:p w14:paraId="000001F1" w14:textId="77777777" w:rsidR="00BC1D78" w:rsidRDefault="001F43CB">
      <w:r>
        <w:t>7. **Factors Affecting Org-Environment Relationship</w:t>
      </w:r>
      <w:proofErr w:type="gramStart"/>
      <w:r>
        <w:t>:*</w:t>
      </w:r>
      <w:proofErr w:type="gramEnd"/>
      <w:r>
        <w:t>*</w:t>
      </w:r>
    </w:p>
    <w:p w14:paraId="000001F2" w14:textId="77777777" w:rsidR="00BC1D78" w:rsidRDefault="001F43CB">
      <w:r>
        <w:t xml:space="preserve">   - Economic conditions, Technological changes, Competitive landscape, Regulatory environment.</w:t>
      </w:r>
    </w:p>
    <w:p w14:paraId="000001F3" w14:textId="77777777" w:rsidR="00BC1D78" w:rsidRDefault="00BC1D78"/>
    <w:p w14:paraId="000001F4" w14:textId="77777777" w:rsidR="00BC1D78" w:rsidRDefault="001F43CB">
      <w:r>
        <w:t>8. **Two Variable Technique Case Study</w:t>
      </w:r>
      <w:proofErr w:type="gramStart"/>
      <w:r>
        <w:t>:*</w:t>
      </w:r>
      <w:proofErr w:type="gramEnd"/>
      <w:r>
        <w:t>*</w:t>
      </w:r>
    </w:p>
    <w:p w14:paraId="000001F5" w14:textId="77777777" w:rsidR="00BC1D78" w:rsidRDefault="001F43CB">
      <w:r>
        <w:t xml:space="preserve">   - Correlating two variables to analyze a scenario or problem.</w:t>
      </w:r>
    </w:p>
    <w:p w14:paraId="000001F6" w14:textId="77777777" w:rsidR="00BC1D78" w:rsidRDefault="00BC1D78"/>
    <w:p w14:paraId="000001F7" w14:textId="77777777" w:rsidR="00BC1D78" w:rsidRDefault="001F43CB">
      <w:r>
        <w:t>9. **Sales Orientation Types and Drawback</w:t>
      </w:r>
      <w:proofErr w:type="gramStart"/>
      <w:r>
        <w:t>:*</w:t>
      </w:r>
      <w:proofErr w:type="gramEnd"/>
      <w:r>
        <w:t>*</w:t>
      </w:r>
    </w:p>
    <w:p w14:paraId="000001F8" w14:textId="77777777" w:rsidR="00BC1D78" w:rsidRDefault="001F43CB">
      <w:r>
        <w:t xml:space="preserve">   - Types: Product-focused, Selling-focused.</w:t>
      </w:r>
    </w:p>
    <w:p w14:paraId="000001F9" w14:textId="77777777" w:rsidR="00BC1D78" w:rsidRDefault="001F43CB">
      <w:r>
        <w:t xml:space="preserve">   - Drawback: Ignores customer needs.</w:t>
      </w:r>
    </w:p>
    <w:p w14:paraId="000001FA" w14:textId="77777777" w:rsidR="00BC1D78" w:rsidRDefault="001F43CB">
      <w:r>
        <w:t xml:space="preserve">   - Companies: Typically seen in commodity-based industries.</w:t>
      </w:r>
    </w:p>
    <w:p w14:paraId="000001FB" w14:textId="77777777" w:rsidR="00BC1D78" w:rsidRDefault="00BC1D78"/>
    <w:p w14:paraId="000001FC" w14:textId="77777777" w:rsidR="00BC1D78" w:rsidRDefault="001F43CB">
      <w:r>
        <w:t>10. **Variables for Marketing Segmented Clothing in a Large Retail Cycle</w:t>
      </w:r>
      <w:proofErr w:type="gramStart"/>
      <w:r>
        <w:t>:*</w:t>
      </w:r>
      <w:proofErr w:type="gramEnd"/>
      <w:r>
        <w:t>*</w:t>
      </w:r>
    </w:p>
    <w:p w14:paraId="000001FD" w14:textId="77777777" w:rsidR="00BC1D78" w:rsidRDefault="001F43CB">
      <w:r>
        <w:t xml:space="preserve">    - Demographics, Psychographics, Behavioral factors, Geographic location.</w:t>
      </w:r>
    </w:p>
    <w:p w14:paraId="000001FE" w14:textId="77777777" w:rsidR="00BC1D78" w:rsidRDefault="00BC1D78"/>
    <w:p w14:paraId="000001FF" w14:textId="77777777" w:rsidR="00BC1D78" w:rsidRDefault="001F43CB">
      <w:r>
        <w:t>11. **Variables on Market Segmentation for Paint Manufacturer</w:t>
      </w:r>
      <w:proofErr w:type="gramStart"/>
      <w:r>
        <w:t>:*</w:t>
      </w:r>
      <w:proofErr w:type="gramEnd"/>
      <w:r>
        <w:t>*</w:t>
      </w:r>
    </w:p>
    <w:p w14:paraId="00000200" w14:textId="77777777" w:rsidR="00BC1D78" w:rsidRDefault="001F43CB">
      <w:r>
        <w:t xml:space="preserve">    - Industry type, Paint usage, Geographic location, Purchasing behavior.</w:t>
      </w:r>
    </w:p>
    <w:p w14:paraId="00000201" w14:textId="77777777" w:rsidR="00BC1D78" w:rsidRDefault="001F43CB">
      <w:r>
        <w:t>************************</w:t>
      </w:r>
    </w:p>
    <w:p w14:paraId="00000202" w14:textId="77777777" w:rsidR="00BC1D78" w:rsidRDefault="001F43CB">
      <w:r>
        <w:t>Chapter: Marketing plans, branding and communications</w:t>
      </w:r>
    </w:p>
    <w:p w14:paraId="00000203" w14:textId="77777777" w:rsidR="00BC1D78" w:rsidRDefault="001F43CB">
      <w:r>
        <w:t xml:space="preserve">1. Advantages of branding in </w:t>
      </w:r>
      <w:proofErr w:type="spellStart"/>
      <w:r>
        <w:t>organisation</w:t>
      </w:r>
      <w:proofErr w:type="spellEnd"/>
    </w:p>
    <w:p w14:paraId="00000204" w14:textId="77777777" w:rsidR="00BC1D78" w:rsidRDefault="001F43CB">
      <w:r>
        <w:t>2. Brand extension, multi branding and family branding as brand strategies</w:t>
      </w:r>
    </w:p>
    <w:p w14:paraId="00000205" w14:textId="77777777" w:rsidR="00BC1D78" w:rsidRDefault="001F43CB">
      <w:r>
        <w:t>3. Discuss elements of Product Portfolio.</w:t>
      </w:r>
    </w:p>
    <w:p w14:paraId="00000206" w14:textId="77777777" w:rsidR="00BC1D78" w:rsidRDefault="001F43CB">
      <w:r>
        <w:t>4. Identify two marketing opportunities for new organization</w:t>
      </w:r>
    </w:p>
    <w:p w14:paraId="00000207" w14:textId="77777777" w:rsidR="00BC1D78" w:rsidRDefault="001F43CB">
      <w:r>
        <w:t>5. Income approach method to valuing brand</w:t>
      </w:r>
    </w:p>
    <w:p w14:paraId="00000208" w14:textId="77777777" w:rsidR="00BC1D78" w:rsidRDefault="001F43CB">
      <w:r>
        <w:t>6. Multi branding brand extension family branding</w:t>
      </w:r>
    </w:p>
    <w:p w14:paraId="00000209" w14:textId="77777777" w:rsidR="00BC1D78" w:rsidRDefault="001F43CB">
      <w:r>
        <w:t>7. Two variable technique case study</w:t>
      </w:r>
    </w:p>
    <w:p w14:paraId="0000020A" w14:textId="77777777" w:rsidR="00BC1D78" w:rsidRDefault="001F43CB">
      <w:r>
        <w:t>8. Type of branding</w:t>
      </w:r>
    </w:p>
    <w:p w14:paraId="0000020B" w14:textId="77777777" w:rsidR="00BC1D78" w:rsidRDefault="001F43CB">
      <w:r>
        <w:lastRenderedPageBreak/>
        <w:t>9. Valuation of brand through cost method</w:t>
      </w:r>
    </w:p>
    <w:p w14:paraId="0000020C" w14:textId="77777777" w:rsidR="00BC1D78" w:rsidRDefault="00BC1D78"/>
    <w:p w14:paraId="0000020D" w14:textId="77777777" w:rsidR="00BC1D78" w:rsidRDefault="001F43CB">
      <w:r>
        <w:t>___________________________________________</w:t>
      </w:r>
    </w:p>
    <w:p w14:paraId="0000020E" w14:textId="77777777" w:rsidR="00BC1D78" w:rsidRDefault="001F43CB">
      <w:r>
        <w:t>1. **Advantages of Branding in Organization</w:t>
      </w:r>
      <w:proofErr w:type="gramStart"/>
      <w:r>
        <w:t>:*</w:t>
      </w:r>
      <w:proofErr w:type="gramEnd"/>
      <w:r>
        <w:t>*</w:t>
      </w:r>
    </w:p>
    <w:p w14:paraId="0000020F" w14:textId="77777777" w:rsidR="00BC1D78" w:rsidRDefault="001F43CB">
      <w:r>
        <w:t xml:space="preserve">   - Builds brand recognition.</w:t>
      </w:r>
    </w:p>
    <w:p w14:paraId="00000210" w14:textId="77777777" w:rsidR="00BC1D78" w:rsidRDefault="001F43CB">
      <w:r>
        <w:t xml:space="preserve">   - Fosters customer loyalty.</w:t>
      </w:r>
    </w:p>
    <w:p w14:paraId="00000211" w14:textId="77777777" w:rsidR="00BC1D78" w:rsidRDefault="001F43CB">
      <w:r>
        <w:t xml:space="preserve">   - Differentiates products/services.</w:t>
      </w:r>
    </w:p>
    <w:p w14:paraId="00000212" w14:textId="77777777" w:rsidR="00BC1D78" w:rsidRDefault="00BC1D78"/>
    <w:p w14:paraId="00000213" w14:textId="77777777" w:rsidR="00BC1D78" w:rsidRDefault="001F43CB">
      <w:r>
        <w:t>2. **Brand Strategies</w:t>
      </w:r>
      <w:proofErr w:type="gramStart"/>
      <w:r>
        <w:t>:*</w:t>
      </w:r>
      <w:proofErr w:type="gramEnd"/>
      <w:r>
        <w:t>*</w:t>
      </w:r>
    </w:p>
    <w:p w14:paraId="00000214" w14:textId="77777777" w:rsidR="00BC1D78" w:rsidRDefault="001F43CB">
      <w:r>
        <w:t xml:space="preserve">   - Brand Extension: Existing brand used for new product.</w:t>
      </w:r>
    </w:p>
    <w:p w14:paraId="00000215" w14:textId="77777777" w:rsidR="00BC1D78" w:rsidRDefault="001F43CB">
      <w:r>
        <w:t xml:space="preserve">   - Multi-branding: Introducing new brands in the same category.</w:t>
      </w:r>
    </w:p>
    <w:p w14:paraId="00000216" w14:textId="77777777" w:rsidR="00BC1D78" w:rsidRDefault="001F43CB">
      <w:r>
        <w:t xml:space="preserve">   - Family Branding: Single brand for a range of products.</w:t>
      </w:r>
    </w:p>
    <w:p w14:paraId="00000217" w14:textId="77777777" w:rsidR="00BC1D78" w:rsidRDefault="00BC1D78"/>
    <w:p w14:paraId="00000218" w14:textId="77777777" w:rsidR="00BC1D78" w:rsidRDefault="001F43CB">
      <w:r>
        <w:t>3. **Elements of Product Portfolio</w:t>
      </w:r>
      <w:proofErr w:type="gramStart"/>
      <w:r>
        <w:t>:*</w:t>
      </w:r>
      <w:proofErr w:type="gramEnd"/>
      <w:r>
        <w:t>*</w:t>
      </w:r>
    </w:p>
    <w:p w14:paraId="00000219" w14:textId="77777777" w:rsidR="00BC1D78" w:rsidRDefault="001F43CB">
      <w:r>
        <w:t xml:space="preserve">   - Product lines, Product width, Product depth.</w:t>
      </w:r>
    </w:p>
    <w:p w14:paraId="0000021A" w14:textId="77777777" w:rsidR="00BC1D78" w:rsidRDefault="00BC1D78"/>
    <w:p w14:paraId="0000021B" w14:textId="77777777" w:rsidR="00BC1D78" w:rsidRDefault="001F43CB">
      <w:r>
        <w:t>4. **Marketing Opportunities for New Organization</w:t>
      </w:r>
      <w:proofErr w:type="gramStart"/>
      <w:r>
        <w:t>:*</w:t>
      </w:r>
      <w:proofErr w:type="gramEnd"/>
      <w:r>
        <w:t>*</w:t>
      </w:r>
    </w:p>
    <w:p w14:paraId="0000021C" w14:textId="77777777" w:rsidR="00BC1D78" w:rsidRDefault="001F43CB">
      <w:r>
        <w:t xml:space="preserve">   - Niche market identification.</w:t>
      </w:r>
    </w:p>
    <w:p w14:paraId="0000021D" w14:textId="77777777" w:rsidR="00BC1D78" w:rsidRDefault="001F43CB">
      <w:r>
        <w:t xml:space="preserve">   - Strategic partnerships with established brands.</w:t>
      </w:r>
    </w:p>
    <w:p w14:paraId="0000021E" w14:textId="77777777" w:rsidR="00BC1D78" w:rsidRDefault="001F43CB">
      <w:r>
        <w:t xml:space="preserve">   - Digital Marketing and Online Presence:</w:t>
      </w:r>
    </w:p>
    <w:p w14:paraId="0000021F" w14:textId="77777777" w:rsidR="00BC1D78" w:rsidRDefault="001F43CB">
      <w:r>
        <w:t xml:space="preserve">   - Sustainable and Socially Responsible Branding:</w:t>
      </w:r>
    </w:p>
    <w:p w14:paraId="00000220" w14:textId="77777777" w:rsidR="00BC1D78" w:rsidRDefault="00BC1D78"/>
    <w:p w14:paraId="00000221" w14:textId="77777777" w:rsidR="00BC1D78" w:rsidRDefault="001F43CB">
      <w:r>
        <w:t>5. **Income Approach Method to Valuing Brand</w:t>
      </w:r>
      <w:proofErr w:type="gramStart"/>
      <w:r>
        <w:t>:*</w:t>
      </w:r>
      <w:proofErr w:type="gramEnd"/>
      <w:r>
        <w:t>*</w:t>
      </w:r>
    </w:p>
    <w:p w14:paraId="00000222" w14:textId="77777777" w:rsidR="00BC1D78" w:rsidRDefault="001F43CB">
      <w:r>
        <w:t xml:space="preserve">   - Based on future income generation potential.</w:t>
      </w:r>
    </w:p>
    <w:p w14:paraId="00000223" w14:textId="77777777" w:rsidR="00BC1D78" w:rsidRDefault="00BC1D78"/>
    <w:p w14:paraId="00000224" w14:textId="77777777" w:rsidR="00BC1D78" w:rsidRDefault="001F43CB">
      <w:r>
        <w:t>6. **Multi-Branding, Brand Extension, Family Branding</w:t>
      </w:r>
      <w:proofErr w:type="gramStart"/>
      <w:r>
        <w:t>:*</w:t>
      </w:r>
      <w:proofErr w:type="gramEnd"/>
      <w:r>
        <w:t>*</w:t>
      </w:r>
    </w:p>
    <w:p w14:paraId="00000225" w14:textId="77777777" w:rsidR="00BC1D78" w:rsidRDefault="001F43CB">
      <w:r>
        <w:t xml:space="preserve">   - Multi-Branding: Multiple brands within the same category.</w:t>
      </w:r>
    </w:p>
    <w:p w14:paraId="00000226" w14:textId="77777777" w:rsidR="00BC1D78" w:rsidRDefault="001F43CB">
      <w:r>
        <w:t xml:space="preserve">   - Brand Extension: Existing brand used for new products.</w:t>
      </w:r>
    </w:p>
    <w:p w14:paraId="00000227" w14:textId="77777777" w:rsidR="00BC1D78" w:rsidRDefault="001F43CB">
      <w:r>
        <w:t xml:space="preserve">   - Family Branding: Single brand for a product range.</w:t>
      </w:r>
    </w:p>
    <w:p w14:paraId="00000228" w14:textId="77777777" w:rsidR="00BC1D78" w:rsidRDefault="00BC1D78"/>
    <w:p w14:paraId="00000229" w14:textId="77777777" w:rsidR="00BC1D78" w:rsidRDefault="001F43CB">
      <w:r>
        <w:t>7. **Two Variable Technique Case Study</w:t>
      </w:r>
      <w:proofErr w:type="gramStart"/>
      <w:r>
        <w:t>:*</w:t>
      </w:r>
      <w:proofErr w:type="gramEnd"/>
      <w:r>
        <w:t>*</w:t>
      </w:r>
    </w:p>
    <w:p w14:paraId="0000022A" w14:textId="77777777" w:rsidR="00BC1D78" w:rsidRDefault="001F43CB">
      <w:r>
        <w:t xml:space="preserve">   - Analyzing a scenario or problem using two correlated variables.</w:t>
      </w:r>
    </w:p>
    <w:p w14:paraId="0000022B" w14:textId="77777777" w:rsidR="00BC1D78" w:rsidRDefault="00BC1D78"/>
    <w:p w14:paraId="0000022C" w14:textId="77777777" w:rsidR="00BC1D78" w:rsidRDefault="001F43CB">
      <w:r>
        <w:t>8. **Types of Branding</w:t>
      </w:r>
      <w:proofErr w:type="gramStart"/>
      <w:r>
        <w:t>:*</w:t>
      </w:r>
      <w:proofErr w:type="gramEnd"/>
      <w:r>
        <w:t>*</w:t>
      </w:r>
    </w:p>
    <w:p w14:paraId="0000022D" w14:textId="77777777" w:rsidR="00BC1D78" w:rsidRDefault="001F43CB">
      <w:r>
        <w:t xml:space="preserve">   - Individual Branding, Corporate Branding, Product Line Branding.</w:t>
      </w:r>
    </w:p>
    <w:p w14:paraId="0000022E" w14:textId="77777777" w:rsidR="00BC1D78" w:rsidRDefault="00BC1D78"/>
    <w:p w14:paraId="0000022F" w14:textId="77777777" w:rsidR="00BC1D78" w:rsidRDefault="001F43CB">
      <w:r>
        <w:t>9. **Valuation of Brand through Cost Method</w:t>
      </w:r>
      <w:proofErr w:type="gramStart"/>
      <w:r>
        <w:t>:*</w:t>
      </w:r>
      <w:proofErr w:type="gramEnd"/>
      <w:r>
        <w:t>*</w:t>
      </w:r>
    </w:p>
    <w:p w14:paraId="00000230" w14:textId="77777777" w:rsidR="00BC1D78" w:rsidRDefault="001F43CB">
      <w:r>
        <w:t xml:space="preserve">   - Based on the cost incurred in creating and maintaining the brand.</w:t>
      </w:r>
    </w:p>
    <w:p w14:paraId="00000231" w14:textId="77777777" w:rsidR="00BC1D78" w:rsidRDefault="00BC1D78"/>
    <w:p w14:paraId="00000232" w14:textId="77777777" w:rsidR="00BC1D78" w:rsidRDefault="001F43CB">
      <w:r>
        <w:t>************************</w:t>
      </w:r>
    </w:p>
    <w:p w14:paraId="00000233" w14:textId="77777777" w:rsidR="00BC1D78" w:rsidRDefault="001F43CB">
      <w:r>
        <w:t>Chapter: Developments in marketing</w:t>
      </w:r>
    </w:p>
    <w:p w14:paraId="00000234" w14:textId="77777777" w:rsidR="00BC1D78" w:rsidRDefault="001F43CB">
      <w:r>
        <w:t>1. Attributes of social Marketing</w:t>
      </w:r>
    </w:p>
    <w:p w14:paraId="00000235" w14:textId="77777777" w:rsidR="00BC1D78" w:rsidRDefault="001F43CB">
      <w:r>
        <w:t>2. Briefly define Internal marketing</w:t>
      </w:r>
    </w:p>
    <w:p w14:paraId="00000236" w14:textId="77777777" w:rsidR="00BC1D78" w:rsidRDefault="001F43CB">
      <w:r>
        <w:t>3. Characteristics/Features of Corporate Social Responsibility</w:t>
      </w:r>
    </w:p>
    <w:p w14:paraId="00000237" w14:textId="77777777" w:rsidR="00BC1D78" w:rsidRDefault="001F43CB">
      <w:r>
        <w:lastRenderedPageBreak/>
        <w:t>4. Formal and informal dimensions of Social responsibility</w:t>
      </w:r>
    </w:p>
    <w:p w14:paraId="00000238" w14:textId="77777777" w:rsidR="00BC1D78" w:rsidRDefault="001F43CB">
      <w:r>
        <w:t>5. Government regulation</w:t>
      </w:r>
    </w:p>
    <w:p w14:paraId="00000239" w14:textId="77777777" w:rsidR="00BC1D78" w:rsidRDefault="001F43CB">
      <w:r>
        <w:t>6. Market approach and brand value through market</w:t>
      </w:r>
    </w:p>
    <w:p w14:paraId="0000023A" w14:textId="77777777" w:rsidR="00BC1D78" w:rsidRDefault="001F43CB">
      <w:r>
        <w:t xml:space="preserve">7. Marketing for </w:t>
      </w:r>
      <w:proofErr w:type="spellStart"/>
      <w:r>
        <w:t>non profit</w:t>
      </w:r>
      <w:proofErr w:type="spellEnd"/>
      <w:r>
        <w:t xml:space="preserve"> Organization</w:t>
      </w:r>
    </w:p>
    <w:p w14:paraId="0000023B" w14:textId="77777777" w:rsidR="00BC1D78" w:rsidRDefault="001F43CB">
      <w:r>
        <w:t>8. Social responsibility and factors</w:t>
      </w:r>
    </w:p>
    <w:p w14:paraId="0000023C" w14:textId="77777777" w:rsidR="00BC1D78" w:rsidRDefault="00BC1D78"/>
    <w:p w14:paraId="0000023D" w14:textId="77777777" w:rsidR="00BC1D78" w:rsidRDefault="001F43CB">
      <w:r>
        <w:t>======================</w:t>
      </w:r>
    </w:p>
    <w:p w14:paraId="0000023E" w14:textId="77777777" w:rsidR="00BC1D78" w:rsidRDefault="001F43CB">
      <w:r>
        <w:t>1. **Attributes of Social Marketing</w:t>
      </w:r>
      <w:proofErr w:type="gramStart"/>
      <w:r>
        <w:t>:*</w:t>
      </w:r>
      <w:proofErr w:type="gramEnd"/>
      <w:r>
        <w:t>*</w:t>
      </w:r>
    </w:p>
    <w:p w14:paraId="0000023F" w14:textId="77777777" w:rsidR="00BC1D78" w:rsidRDefault="001F43CB">
      <w:r>
        <w:t xml:space="preserve">   - Behavior change focus.</w:t>
      </w:r>
    </w:p>
    <w:p w14:paraId="00000240" w14:textId="77777777" w:rsidR="00BC1D78" w:rsidRDefault="001F43CB">
      <w:r>
        <w:t xml:space="preserve">   - Social good as the primary goal.</w:t>
      </w:r>
    </w:p>
    <w:p w14:paraId="00000241" w14:textId="77777777" w:rsidR="00BC1D78" w:rsidRDefault="001F43CB">
      <w:r>
        <w:t xml:space="preserve">   - Audience-centric communication.</w:t>
      </w:r>
    </w:p>
    <w:p w14:paraId="00000242" w14:textId="77777777" w:rsidR="00BC1D78" w:rsidRDefault="00BC1D78"/>
    <w:p w14:paraId="00000243" w14:textId="77777777" w:rsidR="00BC1D78" w:rsidRDefault="001F43CB">
      <w:r>
        <w:t>2. **Internal Marketing Definition</w:t>
      </w:r>
      <w:proofErr w:type="gramStart"/>
      <w:r>
        <w:t>:*</w:t>
      </w:r>
      <w:proofErr w:type="gramEnd"/>
      <w:r>
        <w:t>*</w:t>
      </w:r>
    </w:p>
    <w:p w14:paraId="00000244" w14:textId="77777777" w:rsidR="00BC1D78" w:rsidRDefault="001F43CB">
      <w:r>
        <w:t xml:space="preserve">   - Treating employees as internal customers, ensuring their satisfaction and engagement.</w:t>
      </w:r>
    </w:p>
    <w:p w14:paraId="00000245" w14:textId="77777777" w:rsidR="00BC1D78" w:rsidRDefault="001F43CB">
      <w:r>
        <w:t>Objective: Align employee attitudes with company goals.</w:t>
      </w:r>
    </w:p>
    <w:p w14:paraId="00000246" w14:textId="77777777" w:rsidR="00BC1D78" w:rsidRDefault="001F43CB">
      <w:r>
        <w:t>Impact: Aims to enhance customer satisfaction and overall</w:t>
      </w:r>
    </w:p>
    <w:p w14:paraId="00000247" w14:textId="77777777" w:rsidR="00BC1D78" w:rsidRDefault="001F43CB">
      <w:r>
        <w:t>organizational success.</w:t>
      </w:r>
    </w:p>
    <w:p w14:paraId="00000248" w14:textId="77777777" w:rsidR="00BC1D78" w:rsidRDefault="001F43CB">
      <w:r>
        <w:t>Strategies: Involves communication campaigns and training</w:t>
      </w:r>
    </w:p>
    <w:p w14:paraId="00000249" w14:textId="77777777" w:rsidR="00BC1D78" w:rsidRDefault="001F43CB">
      <w:r>
        <w:t>programs.</w:t>
      </w:r>
    </w:p>
    <w:p w14:paraId="0000024A" w14:textId="77777777" w:rsidR="00BC1D78" w:rsidRDefault="001F43CB">
      <w:r>
        <w:t>Purpose: Recognizes employees' role in delivering the brand</w:t>
      </w:r>
    </w:p>
    <w:p w14:paraId="0000024B" w14:textId="77777777" w:rsidR="00BC1D78" w:rsidRDefault="001F43CB">
      <w:r>
        <w:t>promise to external customers.</w:t>
      </w:r>
    </w:p>
    <w:p w14:paraId="0000024C" w14:textId="77777777" w:rsidR="00BC1D78" w:rsidRDefault="00BC1D78"/>
    <w:p w14:paraId="0000024D" w14:textId="77777777" w:rsidR="00BC1D78" w:rsidRDefault="00BC1D78"/>
    <w:p w14:paraId="0000024E" w14:textId="77777777" w:rsidR="00BC1D78" w:rsidRDefault="001F43CB">
      <w:r>
        <w:t>3. **Characteristics/Features of Corporate Social Responsibility (CSR):**</w:t>
      </w:r>
    </w:p>
    <w:p w14:paraId="0000024F" w14:textId="77777777" w:rsidR="00BC1D78" w:rsidRDefault="001F43CB">
      <w:r>
        <w:t xml:space="preserve">   - Voluntary commitment to ethical practices.</w:t>
      </w:r>
    </w:p>
    <w:p w14:paraId="00000250" w14:textId="77777777" w:rsidR="00BC1D78" w:rsidRDefault="001F43CB">
      <w:r>
        <w:t xml:space="preserve">   - Social and environmental sustainability.</w:t>
      </w:r>
    </w:p>
    <w:p w14:paraId="00000251" w14:textId="77777777" w:rsidR="00BC1D78" w:rsidRDefault="001F43CB">
      <w:r>
        <w:t xml:space="preserve">   - Accountability and transparency.</w:t>
      </w:r>
    </w:p>
    <w:p w14:paraId="00000252" w14:textId="77777777" w:rsidR="00BC1D78" w:rsidRDefault="00BC1D78"/>
    <w:p w14:paraId="00000253" w14:textId="77777777" w:rsidR="00BC1D78" w:rsidRDefault="001F43CB">
      <w:r>
        <w:t>4. **Formal and Informal Dimensions of Social Responsibility</w:t>
      </w:r>
      <w:proofErr w:type="gramStart"/>
      <w:r>
        <w:t>:*</w:t>
      </w:r>
      <w:proofErr w:type="gramEnd"/>
      <w:r>
        <w:t>*</w:t>
      </w:r>
    </w:p>
    <w:p w14:paraId="00000254" w14:textId="77777777" w:rsidR="00BC1D78" w:rsidRDefault="001F43CB">
      <w:r>
        <w:t xml:space="preserve">   - Formal: Compliance with laws and regulations.</w:t>
      </w:r>
    </w:p>
    <w:p w14:paraId="00000255" w14:textId="77777777" w:rsidR="00BC1D78" w:rsidRDefault="001F43CB">
      <w:r>
        <w:t xml:space="preserve">   - Informal: Voluntary initiatives for community welfare.</w:t>
      </w:r>
    </w:p>
    <w:p w14:paraId="00000256" w14:textId="77777777" w:rsidR="00BC1D78" w:rsidRDefault="00BC1D78"/>
    <w:p w14:paraId="00000257" w14:textId="77777777" w:rsidR="00BC1D78" w:rsidRDefault="001F43CB">
      <w:r>
        <w:t>5. **Government Regulation</w:t>
      </w:r>
      <w:proofErr w:type="gramStart"/>
      <w:r>
        <w:t>:*</w:t>
      </w:r>
      <w:proofErr w:type="gramEnd"/>
      <w:r>
        <w:t>*</w:t>
      </w:r>
    </w:p>
    <w:p w14:paraId="00000258" w14:textId="77777777" w:rsidR="00BC1D78" w:rsidRDefault="001F43CB">
      <w:r>
        <w:t xml:space="preserve">   - Laws and policies governing business conduct and practices.</w:t>
      </w:r>
    </w:p>
    <w:p w14:paraId="00000259" w14:textId="77777777" w:rsidR="00BC1D78" w:rsidRDefault="00BC1D78"/>
    <w:p w14:paraId="0000025A" w14:textId="77777777" w:rsidR="00BC1D78" w:rsidRDefault="001F43CB">
      <w:r>
        <w:t>6. **Market Approach and Brand Value Through Market</w:t>
      </w:r>
      <w:proofErr w:type="gramStart"/>
      <w:r>
        <w:t>:*</w:t>
      </w:r>
      <w:proofErr w:type="gramEnd"/>
      <w:r>
        <w:t>*</w:t>
      </w:r>
    </w:p>
    <w:p w14:paraId="0000025B" w14:textId="77777777" w:rsidR="00BC1D78" w:rsidRDefault="001F43CB">
      <w:r>
        <w:t>The market approach, in the context of branding, refers to a strategic approach in which a company positions and differentiates its brand based on market conditions, customer preferences, and competitor dynamic</w:t>
      </w:r>
    </w:p>
    <w:p w14:paraId="0000025C" w14:textId="77777777" w:rsidR="00BC1D78" w:rsidRDefault="001F43CB">
      <w:r>
        <w:t xml:space="preserve">   - Market Approach: Customer-centric strategies.</w:t>
      </w:r>
    </w:p>
    <w:p w14:paraId="0000025D" w14:textId="77777777" w:rsidR="00BC1D78" w:rsidRDefault="001F43CB">
      <w:r>
        <w:t xml:space="preserve">   - Brand Value: Enhanced through positive market perception.</w:t>
      </w:r>
    </w:p>
    <w:p w14:paraId="0000025E" w14:textId="77777777" w:rsidR="00BC1D78" w:rsidRDefault="00BC1D78"/>
    <w:p w14:paraId="0000025F" w14:textId="77777777" w:rsidR="00BC1D78" w:rsidRDefault="001F43CB">
      <w:r>
        <w:t>7. **Marketing for Nonprofit Organizations</w:t>
      </w:r>
      <w:proofErr w:type="gramStart"/>
      <w:r>
        <w:t>:*</w:t>
      </w:r>
      <w:proofErr w:type="gramEnd"/>
      <w:r>
        <w:t>*</w:t>
      </w:r>
    </w:p>
    <w:p w14:paraId="00000260" w14:textId="77777777" w:rsidR="00BC1D78" w:rsidRDefault="001F43CB">
      <w:r>
        <w:t xml:space="preserve">   - Building awareness for a cause.</w:t>
      </w:r>
    </w:p>
    <w:p w14:paraId="00000261" w14:textId="77777777" w:rsidR="00BC1D78" w:rsidRDefault="001F43CB">
      <w:r>
        <w:lastRenderedPageBreak/>
        <w:t xml:space="preserve">   - Encouraging support and donations.</w:t>
      </w:r>
    </w:p>
    <w:p w14:paraId="00000262" w14:textId="77777777" w:rsidR="00BC1D78" w:rsidRDefault="00BC1D78"/>
    <w:p w14:paraId="00000263" w14:textId="77777777" w:rsidR="00BC1D78" w:rsidRDefault="001F43CB">
      <w:r>
        <w:t>8. **Social Responsibility and Factors</w:t>
      </w:r>
      <w:proofErr w:type="gramStart"/>
      <w:r>
        <w:t>:*</w:t>
      </w:r>
      <w:proofErr w:type="gramEnd"/>
      <w:r>
        <w:t>*</w:t>
      </w:r>
    </w:p>
    <w:p w14:paraId="00000264" w14:textId="77777777" w:rsidR="00BC1D78" w:rsidRDefault="001F43CB">
      <w:r>
        <w:t xml:space="preserve">Social responsibility refers to the ethical and voluntary actions that organizations take to contribute to the well-being of society. It involves considering the impact of business activities on various stakeholders, including customers, employees, communities, and the environment. Factors 1- Legal and regulatory environment 2- Corporate culture 3- Consumer awareness 4- Economic considerations 5- Environmental impact.   </w:t>
      </w:r>
    </w:p>
    <w:p w14:paraId="00000265" w14:textId="77777777" w:rsidR="00BC1D78" w:rsidRDefault="001F43CB">
      <w:r>
        <w:t>- Environmental stewardship.</w:t>
      </w:r>
    </w:p>
    <w:p w14:paraId="00000266" w14:textId="77777777" w:rsidR="00BC1D78" w:rsidRDefault="001F43CB">
      <w:r>
        <w:t xml:space="preserve">   - Ethical business practices.</w:t>
      </w:r>
    </w:p>
    <w:p w14:paraId="00000267" w14:textId="77777777" w:rsidR="00BC1D78" w:rsidRDefault="001F43CB">
      <w:r>
        <w:t xml:space="preserve">   - Community engagement.</w:t>
      </w:r>
    </w:p>
    <w:p w14:paraId="00000268" w14:textId="77777777" w:rsidR="00BC1D78" w:rsidRDefault="001F43CB">
      <w:r>
        <w:t>********************************</w:t>
      </w:r>
    </w:p>
    <w:p w14:paraId="00000269" w14:textId="77777777" w:rsidR="00BC1D78" w:rsidRDefault="001F43CB">
      <w:pPr>
        <w:rPr>
          <w:b/>
        </w:rPr>
      </w:pPr>
      <w:r>
        <w:rPr>
          <w:b/>
        </w:rPr>
        <w:t>Chapter: Enterprise performance management</w:t>
      </w:r>
    </w:p>
    <w:p w14:paraId="0000026A" w14:textId="77777777" w:rsidR="00BC1D78" w:rsidRDefault="001F43CB">
      <w:r>
        <w:t>1. Four factors effecting organization's externa environment</w:t>
      </w:r>
    </w:p>
    <w:p w14:paraId="0000026B" w14:textId="77777777" w:rsidR="00BC1D78" w:rsidRDefault="001F43CB">
      <w:r>
        <w:t xml:space="preserve">2. How </w:t>
      </w:r>
      <w:proofErr w:type="spellStart"/>
      <w:r>
        <w:t>budgetory</w:t>
      </w:r>
      <w:proofErr w:type="spellEnd"/>
      <w:r>
        <w:t xml:space="preserve"> control help </w:t>
      </w:r>
      <w:proofErr w:type="spellStart"/>
      <w:r>
        <w:t>organisation</w:t>
      </w:r>
      <w:proofErr w:type="spellEnd"/>
      <w:r>
        <w:t xml:space="preserve"> to earn maximum profit</w:t>
      </w:r>
    </w:p>
    <w:p w14:paraId="0000026C" w14:textId="77777777" w:rsidR="00BC1D78" w:rsidRDefault="001F43CB">
      <w:r>
        <w:t>3. Key performance indicator</w:t>
      </w:r>
    </w:p>
    <w:p w14:paraId="0000026D" w14:textId="77777777" w:rsidR="00BC1D78" w:rsidRDefault="001F43CB">
      <w:r>
        <w:t xml:space="preserve">4. Performance management system </w:t>
      </w:r>
    </w:p>
    <w:p w14:paraId="0000026E" w14:textId="77777777" w:rsidR="00BC1D78" w:rsidRDefault="00BC1D78"/>
    <w:p w14:paraId="0000026F" w14:textId="77777777" w:rsidR="00BC1D78" w:rsidRDefault="001F43CB">
      <w:r>
        <w:t>====================</w:t>
      </w:r>
    </w:p>
    <w:p w14:paraId="00000270" w14:textId="77777777" w:rsidR="00BC1D78" w:rsidRDefault="001F43CB">
      <w:r>
        <w:t>1. **Four Factors Affecting Organization's External Environment</w:t>
      </w:r>
      <w:proofErr w:type="gramStart"/>
      <w:r>
        <w:t>:*</w:t>
      </w:r>
      <w:proofErr w:type="gramEnd"/>
      <w:r>
        <w:t>*</w:t>
      </w:r>
    </w:p>
    <w:p w14:paraId="00000271" w14:textId="77777777" w:rsidR="00BC1D78" w:rsidRDefault="001F43CB">
      <w:r>
        <w:t xml:space="preserve">   - 1- Global pandemic 2- Economic uncertainty 3- Climate change and sustainability 4- Technological disruptions 5- Social and cultural shifts</w:t>
      </w:r>
    </w:p>
    <w:p w14:paraId="00000272" w14:textId="77777777" w:rsidR="00BC1D78" w:rsidRDefault="00BC1D78"/>
    <w:p w14:paraId="00000273" w14:textId="77777777" w:rsidR="00BC1D78" w:rsidRDefault="001F43CB">
      <w:r>
        <w:t>2. **How Budgetary Control Helps Organization to Earn Maximum Profit</w:t>
      </w:r>
      <w:proofErr w:type="gramStart"/>
      <w:r>
        <w:t>:*</w:t>
      </w:r>
      <w:proofErr w:type="gramEnd"/>
      <w:r>
        <w:t>*</w:t>
      </w:r>
    </w:p>
    <w:p w14:paraId="00000274" w14:textId="77777777" w:rsidR="00BC1D78" w:rsidRDefault="001F43CB">
      <w:r>
        <w:t xml:space="preserve">   - Sets financial goals and plans.</w:t>
      </w:r>
    </w:p>
    <w:p w14:paraId="00000275" w14:textId="77777777" w:rsidR="00BC1D78" w:rsidRDefault="001F43CB">
      <w:r>
        <w:t xml:space="preserve">   - Monitors and controls </w:t>
      </w:r>
      <w:proofErr w:type="spellStart"/>
      <w:r>
        <w:t>expense.s</w:t>
      </w:r>
      <w:proofErr w:type="spellEnd"/>
      <w:r>
        <w:t xml:space="preserve"> to maximize profits.</w:t>
      </w:r>
    </w:p>
    <w:p w14:paraId="00000276" w14:textId="77777777" w:rsidR="00BC1D78" w:rsidRDefault="00BC1D78"/>
    <w:p w14:paraId="00000277" w14:textId="77777777" w:rsidR="00BC1D78" w:rsidRDefault="001F43CB">
      <w:r>
        <w:t>3. **Key Performance Indicator (KPI):**</w:t>
      </w:r>
    </w:p>
    <w:p w14:paraId="00000278" w14:textId="77777777" w:rsidR="00BC1D78" w:rsidRDefault="001F43CB">
      <w:r>
        <w:rPr>
          <w:b/>
          <w:u w:val="single"/>
        </w:rPr>
        <w:t>Definition</w:t>
      </w:r>
      <w:r>
        <w:t xml:space="preserve">: A </w:t>
      </w:r>
      <w:r>
        <w:rPr>
          <w:rFonts w:ascii="Roboto" w:eastAsia="Roboto" w:hAnsi="Roboto" w:cs="Roboto"/>
          <w:b/>
          <w:color w:val="001E2D"/>
          <w:sz w:val="27"/>
          <w:szCs w:val="27"/>
          <w:highlight w:val="white"/>
        </w:rPr>
        <w:t>Key Performance Indicator (KPI)</w:t>
      </w:r>
      <w:r>
        <w:t xml:space="preserve"> is a</w:t>
      </w:r>
    </w:p>
    <w:p w14:paraId="00000279" w14:textId="77777777" w:rsidR="00BC1D78" w:rsidRDefault="001F43CB">
      <w:r>
        <w:t>measurable metric that reflects the performance of an</w:t>
      </w:r>
    </w:p>
    <w:p w14:paraId="0000027A" w14:textId="77777777" w:rsidR="00BC1D78" w:rsidRDefault="001F43CB">
      <w:r>
        <w:t>organization, department, team, or individual in achieving</w:t>
      </w:r>
    </w:p>
    <w:p w14:paraId="0000027B" w14:textId="77777777" w:rsidR="00BC1D78" w:rsidRDefault="001F43CB">
      <w:r>
        <w:t>specific objectives and strategic goals.</w:t>
      </w:r>
    </w:p>
    <w:p w14:paraId="0000027C" w14:textId="77777777" w:rsidR="00BC1D78" w:rsidRDefault="00BC1D78"/>
    <w:p w14:paraId="0000027D" w14:textId="77777777" w:rsidR="00BC1D78" w:rsidRDefault="001F43CB">
      <w:r>
        <w:t>4. **Performance Management System</w:t>
      </w:r>
      <w:proofErr w:type="gramStart"/>
      <w:r>
        <w:t>:*</w:t>
      </w:r>
      <w:proofErr w:type="gramEnd"/>
      <w:r>
        <w:t>*</w:t>
      </w:r>
    </w:p>
    <w:p w14:paraId="0000027E" w14:textId="77777777" w:rsidR="00BC1D78" w:rsidRDefault="001F43CB">
      <w:r>
        <w:t xml:space="preserve">   - Aligns individual and team goals with organizational objectives.</w:t>
      </w:r>
    </w:p>
    <w:p w14:paraId="0000027F" w14:textId="77777777" w:rsidR="00BC1D78" w:rsidRDefault="001F43CB">
      <w:r>
        <w:t xml:space="preserve">   - Involves continuous monitoring, feedback, and development of employees.</w:t>
      </w:r>
    </w:p>
    <w:p w14:paraId="00000280" w14:textId="77777777" w:rsidR="00BC1D78" w:rsidRDefault="001F43CB">
      <w:r>
        <w:t>*******************</w:t>
      </w:r>
    </w:p>
    <w:p w14:paraId="00000281" w14:textId="77777777" w:rsidR="00BC1D78" w:rsidRDefault="001F43CB">
      <w:pPr>
        <w:rPr>
          <w:b/>
        </w:rPr>
      </w:pPr>
      <w:r>
        <w:rPr>
          <w:b/>
        </w:rPr>
        <w:t>Chapter: Performance measurement tools</w:t>
      </w:r>
    </w:p>
    <w:p w14:paraId="00000282" w14:textId="77777777" w:rsidR="00BC1D78" w:rsidRDefault="001F43CB">
      <w:r>
        <w:rPr>
          <w:b/>
        </w:rPr>
        <w:t>1</w:t>
      </w:r>
      <w:r>
        <w:t>. measures used to Evaluate Organization performance / Org. Performance Tools</w:t>
      </w:r>
    </w:p>
    <w:p w14:paraId="00000283" w14:textId="77777777" w:rsidR="00BC1D78" w:rsidRDefault="00BC1D78"/>
    <w:p w14:paraId="00000284" w14:textId="77777777" w:rsidR="00BC1D78" w:rsidRDefault="001F43CB">
      <w:r>
        <w:t>=======================================================</w:t>
      </w:r>
    </w:p>
    <w:p w14:paraId="00000285" w14:textId="77777777" w:rsidR="00BC1D78" w:rsidRDefault="001F43CB">
      <w:r>
        <w:t>1. **Measures Used to Evaluate Organization Performance</w:t>
      </w:r>
      <w:proofErr w:type="gramStart"/>
      <w:r>
        <w:t>:*</w:t>
      </w:r>
      <w:proofErr w:type="gramEnd"/>
      <w:r>
        <w:t>*</w:t>
      </w:r>
    </w:p>
    <w:p w14:paraId="00000286" w14:textId="77777777" w:rsidR="00BC1D78" w:rsidRDefault="001F43CB">
      <w:r>
        <w:t xml:space="preserve">   - Key Performance Indicators (KPIs).</w:t>
      </w:r>
    </w:p>
    <w:p w14:paraId="00000287" w14:textId="77777777" w:rsidR="00BC1D78" w:rsidRDefault="001F43CB">
      <w:r>
        <w:t xml:space="preserve">   - Balanced Scorecard.</w:t>
      </w:r>
    </w:p>
    <w:p w14:paraId="00000288" w14:textId="77777777" w:rsidR="00BC1D78" w:rsidRDefault="001F43CB">
      <w:r>
        <w:lastRenderedPageBreak/>
        <w:t xml:space="preserve">   - Return on Investment (ROI).</w:t>
      </w:r>
    </w:p>
    <w:p w14:paraId="00000289" w14:textId="77777777" w:rsidR="00BC1D78" w:rsidRDefault="001F43CB">
      <w:r>
        <w:t xml:space="preserve">   - Customer Satisfaction Surveys.</w:t>
      </w:r>
    </w:p>
    <w:p w14:paraId="0000028A" w14:textId="77777777" w:rsidR="00BC1D78" w:rsidRDefault="001F43CB">
      <w:r>
        <w:t xml:space="preserve">   - Employee Productivity Metrics.</w:t>
      </w:r>
    </w:p>
    <w:p w14:paraId="0000028B" w14:textId="77777777" w:rsidR="00BC1D78" w:rsidRDefault="00BC1D78"/>
    <w:p w14:paraId="0000028C" w14:textId="77777777" w:rsidR="00BC1D78" w:rsidRDefault="001F43CB">
      <w:r>
        <w:t>*****************************</w:t>
      </w:r>
    </w:p>
    <w:p w14:paraId="0000028D" w14:textId="77777777" w:rsidR="00BC1D78" w:rsidRDefault="001F43CB">
      <w:pPr>
        <w:rPr>
          <w:b/>
          <w:u w:val="single"/>
        </w:rPr>
      </w:pPr>
      <w:r>
        <w:rPr>
          <w:b/>
          <w:u w:val="single"/>
        </w:rPr>
        <w:t>Quality Control and Quality Assurance</w:t>
      </w:r>
    </w:p>
    <w:p w14:paraId="0000028E" w14:textId="77777777" w:rsidR="00BC1D78" w:rsidRDefault="001F43CB">
      <w:r>
        <w:rPr>
          <w:b/>
        </w:rPr>
        <w:t>Quality Control</w:t>
      </w:r>
      <w:r>
        <w:t xml:space="preserve"> focuses on the prevention of defects</w:t>
      </w:r>
      <w:r>
        <w:rPr>
          <w:b/>
        </w:rPr>
        <w:t xml:space="preserve"> while Quality Assurance</w:t>
      </w:r>
      <w:r>
        <w:t xml:space="preserve"> focuses on the identification of defects in the finished products.</w:t>
      </w:r>
    </w:p>
    <w:p w14:paraId="0000028F" w14:textId="77777777" w:rsidR="00BC1D78" w:rsidRDefault="001F43CB">
      <w:r>
        <w:t xml:space="preserve">Quality Control is a proactive approach while </w:t>
      </w:r>
      <w:r>
        <w:rPr>
          <w:b/>
        </w:rPr>
        <w:t>Quality Assurance</w:t>
      </w:r>
      <w:r>
        <w:t xml:space="preserve"> is a reactive approach.</w:t>
      </w:r>
    </w:p>
    <w:p w14:paraId="00000290" w14:textId="77777777" w:rsidR="00BC1D78" w:rsidRDefault="00BC1D78"/>
    <w:p w14:paraId="00000291" w14:textId="77777777" w:rsidR="00BC1D78" w:rsidRDefault="001F43CB">
      <w:r>
        <w:rPr>
          <w:rFonts w:ascii="Roboto" w:eastAsia="Roboto" w:hAnsi="Roboto" w:cs="Roboto"/>
          <w:b/>
          <w:color w:val="001E2D"/>
          <w:sz w:val="27"/>
          <w:szCs w:val="27"/>
          <w:highlight w:val="white"/>
        </w:rPr>
        <w:t>Corporate Social Responsibility (CSR</w:t>
      </w:r>
      <w:r>
        <w:t>) Corporate social responsibility is a self-regulating business model in which a company takes steps to ensure that there are positive social and environmental effects associated with the way the business operates</w:t>
      </w:r>
    </w:p>
    <w:p w14:paraId="00000292" w14:textId="77777777" w:rsidR="00BC1D78" w:rsidRDefault="001F43CB">
      <w:r>
        <w:t>—------</w:t>
      </w:r>
    </w:p>
    <w:p w14:paraId="00000293" w14:textId="77777777" w:rsidR="00BC1D78" w:rsidRDefault="001F43CB">
      <w:r>
        <w:rPr>
          <w:rFonts w:ascii="Roboto" w:eastAsia="Roboto" w:hAnsi="Roboto" w:cs="Roboto"/>
          <w:b/>
          <w:color w:val="001E2D"/>
          <w:sz w:val="27"/>
          <w:szCs w:val="27"/>
          <w:highlight w:val="white"/>
        </w:rPr>
        <w:t>Brand equity</w:t>
      </w:r>
      <w:r>
        <w:t xml:space="preserve"> Brand equity is a marketing term that describes the value of a brand. It is the premium that customers are prepared to pay for a brand compared to a similar, generic product.</w:t>
      </w:r>
    </w:p>
    <w:p w14:paraId="00000294" w14:textId="77777777" w:rsidR="00BC1D78" w:rsidRDefault="001F43CB">
      <w:r>
        <w:t>—----</w:t>
      </w:r>
    </w:p>
    <w:p w14:paraId="00000295" w14:textId="77777777" w:rsidR="00BC1D78" w:rsidRPr="005A1AC2" w:rsidRDefault="001F43CB">
      <w:pPr>
        <w:ind w:right="100"/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Brand management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is a broad term that refers to marketing strategies used to maintain, improve, and increase awareness of a brand and its products over time. </w:t>
      </w:r>
    </w:p>
    <w:p w14:paraId="00000296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—--</w:t>
      </w:r>
    </w:p>
    <w:p w14:paraId="00000297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 xml:space="preserve">Branding </w:t>
      </w:r>
      <w:proofErr w:type="spellStart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Branding</w:t>
      </w:r>
      <w:proofErr w:type="spellEnd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is the process of creating a strong positive perception of a company and its products in the customers’ mind.</w:t>
      </w:r>
    </w:p>
    <w:p w14:paraId="00000298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—------------------------</w:t>
      </w:r>
    </w:p>
    <w:p w14:paraId="00000299" w14:textId="77777777" w:rsidR="00BC1D78" w:rsidRPr="005A1AC2" w:rsidRDefault="001F43CB">
      <w:pPr>
        <w:rPr>
          <w:rFonts w:ascii="Roboto" w:eastAsia="Roboto" w:hAnsi="Roboto" w:cs="Roboto"/>
          <w:b/>
          <w:color w:val="001E2D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  <w:u w:val="single"/>
        </w:rPr>
        <w:t>Pull and Push Promotion Strategies</w:t>
      </w:r>
    </w:p>
    <w:p w14:paraId="0000029A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Push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is a promotional strategy that focuses on placing your products in front of your target</w:t>
      </w:r>
    </w:p>
    <w:p w14:paraId="0000029B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customers. Some common push marketing methods include:</w:t>
      </w:r>
    </w:p>
    <w:p w14:paraId="0000029C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Billboards</w:t>
      </w:r>
    </w:p>
    <w:p w14:paraId="0000029D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Direct selling</w:t>
      </w:r>
    </w:p>
    <w:p w14:paraId="0000029E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Trade promotions</w:t>
      </w:r>
    </w:p>
    <w:p w14:paraId="0000029F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Point of Sale display</w:t>
      </w:r>
    </w:p>
    <w:p w14:paraId="000002A0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Radio/TV commercials</w:t>
      </w:r>
    </w:p>
    <w:p w14:paraId="000002A1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Pull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takes the opposite approach. Pull marketing focuses on bringing customers to you. Some</w:t>
      </w:r>
    </w:p>
    <w:p w14:paraId="000002A2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common pull marketing methods include:</w:t>
      </w:r>
    </w:p>
    <w:p w14:paraId="000002A3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Brand websites</w:t>
      </w:r>
    </w:p>
    <w:p w14:paraId="000002A4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Digital marketing</w:t>
      </w:r>
    </w:p>
    <w:p w14:paraId="000002A5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Content marketing</w:t>
      </w:r>
    </w:p>
    <w:p w14:paraId="000002A6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Social media marketing</w:t>
      </w:r>
    </w:p>
    <w:p w14:paraId="000002A7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lastRenderedPageBreak/>
        <w:t>Search engine optimization (SEO)</w:t>
      </w:r>
    </w:p>
    <w:p w14:paraId="000002A8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—----------------------</w:t>
      </w:r>
    </w:p>
    <w:p w14:paraId="000002A9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7) Digital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– the marketing of products to promote brands and connect potential customers by</w:t>
      </w:r>
    </w:p>
    <w:p w14:paraId="000002AA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using the internet and other forms of digital medium</w:t>
      </w:r>
    </w:p>
    <w:p w14:paraId="000002AB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8) Guerrilla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– in which a company uses surprise or unconventional interactions in order to</w:t>
      </w:r>
    </w:p>
    <w:p w14:paraId="000002AC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promote a product</w:t>
      </w:r>
    </w:p>
    <w:p w14:paraId="000002AD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>9) Direct marketing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– consists of any marketing technique that relies on direct communication to individual</w:t>
      </w:r>
    </w:p>
    <w:p w14:paraId="000002AE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consumers rather than through a third party, e.g. brochures and catalogs, in-store displays, posters, mobile</w:t>
      </w:r>
    </w:p>
    <w:p w14:paraId="000002AF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messaging, mail, email, banner ads, promotional letters, etc.</w:t>
      </w:r>
    </w:p>
    <w:p w14:paraId="000002B0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 xml:space="preserve">10) Viral marketing </w:t>
      </w: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– in which consumers are encouraged to share information about a company goods or</w:t>
      </w:r>
    </w:p>
    <w:p w14:paraId="000002B1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services. Some examples include news on the latest products, special offers, amusing videos or jokes with a</w:t>
      </w:r>
    </w:p>
    <w:p w14:paraId="000002B2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strong product message</w:t>
      </w:r>
    </w:p>
    <w:p w14:paraId="000002B3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******</w:t>
      </w:r>
    </w:p>
    <w:p w14:paraId="000002B4" w14:textId="77777777" w:rsidR="00BC1D78" w:rsidRPr="005A1AC2" w:rsidRDefault="001F43CB">
      <w:pPr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E2D"/>
          <w:sz w:val="26"/>
          <w:szCs w:val="26"/>
          <w:highlight w:val="white"/>
        </w:rPr>
        <w:t xml:space="preserve"> BCG Matrix</w:t>
      </w:r>
    </w:p>
    <w:p w14:paraId="000002B5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The Boston Consulting group’s product portfolio matrix (BCG matrix) is designed to help with long-term</w:t>
      </w:r>
    </w:p>
    <w:p w14:paraId="000002B6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proofErr w:type="gramStart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strategic</w:t>
      </w:r>
      <w:proofErr w:type="gramEnd"/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 xml:space="preserve"> planning where a business consider growth opportunities by reviewing its portfolio of products to</w:t>
      </w:r>
    </w:p>
    <w:p w14:paraId="000002B7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decide where to invest, discontinue or develop products. It is also known as the ‘Growth/Share Matrix’.</w:t>
      </w:r>
    </w:p>
    <w:p w14:paraId="000002B8" w14:textId="77777777" w:rsidR="00BC1D78" w:rsidRPr="005A1AC2" w:rsidRDefault="00BC1D78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</w:p>
    <w:p w14:paraId="000002B9" w14:textId="77777777" w:rsidR="00BC1D78" w:rsidRPr="005A1AC2" w:rsidRDefault="001F43CB">
      <w:pPr>
        <w:rPr>
          <w:rFonts w:ascii="Roboto" w:eastAsia="Roboto" w:hAnsi="Roboto" w:cs="Roboto"/>
          <w:color w:val="001E2D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E2D"/>
          <w:sz w:val="26"/>
          <w:szCs w:val="26"/>
          <w:highlight w:val="white"/>
        </w:rPr>
        <w:t>_____________________</w:t>
      </w:r>
    </w:p>
    <w:p w14:paraId="000002BA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A quality circle is a group of employees who meet regularly to discuss and solve work-related problems. They are also known as quality control circles (QC) or Kaizen Circles. </w:t>
      </w:r>
    </w:p>
    <w:p w14:paraId="000002BB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—---------------------</w:t>
      </w:r>
    </w:p>
    <w:p w14:paraId="000002BC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Kaizen</w:t>
      </w:r>
    </w:p>
    <w:p w14:paraId="000002BD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A Japanese term for the philosophy of continuous improvement in all areas of an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organisation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. It can be</w:t>
      </w:r>
    </w:p>
    <w:p w14:paraId="000002BE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described as a ‘never ending improvement cycle’.</w:t>
      </w:r>
    </w:p>
    <w:p w14:paraId="000002BF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—-------</w:t>
      </w:r>
    </w:p>
    <w:p w14:paraId="000002C0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>3</w:t>
      </w: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 xml:space="preserve">M Theory </w:t>
      </w:r>
      <w:proofErr w:type="gram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</w:t>
      </w:r>
      <w:proofErr w:type="gram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Japanese concept derived to identify and eliminate non-value-added activities present in the manufacturing process.</w:t>
      </w:r>
    </w:p>
    <w:p w14:paraId="000002C1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Toyota has developed its production system and eliminate three enemies of Lean production: 1) Muda = Waste 2) Mura = Unevenness 3) Muri = Overburden</w:t>
      </w:r>
    </w:p>
    <w:p w14:paraId="000002C2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</w:t>
      </w: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  <w:t>________________________</w:t>
      </w:r>
    </w:p>
    <w:p w14:paraId="000002C3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  <w:t>5-S Practice</w:t>
      </w:r>
    </w:p>
    <w:p w14:paraId="000002C4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An approach to achieve a clean, organized and standardized workplace for lean production</w:t>
      </w:r>
    </w:p>
    <w:p w14:paraId="000002C5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5-Ss are Japanese words but can be translated as follows:</w:t>
      </w:r>
    </w:p>
    <w:p w14:paraId="000002C6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Word Meaning Explanation</w:t>
      </w:r>
    </w:p>
    <w:p w14:paraId="000002C7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Seiri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Structurise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Eliminate unnecessary items</w:t>
      </w:r>
    </w:p>
    <w:p w14:paraId="000002C8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Seiton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Systemize Putting all necessary items in optimal place</w:t>
      </w:r>
    </w:p>
    <w:p w14:paraId="000002C9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Seiso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Sanitise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Clean the workstation regularly</w:t>
      </w:r>
    </w:p>
    <w:p w14:paraId="000002CA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Seiketsu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Standardize Create a consistent approach to tasks and procedures</w:t>
      </w:r>
    </w:p>
    <w:p w14:paraId="000002CB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Shitsuke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Self-Disciplined/ Sustain Ensuring the first four steps are sustained and followed</w:t>
      </w:r>
    </w:p>
    <w:p w14:paraId="000002CC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  <w:u w:val="single"/>
        </w:rPr>
        <w:t>Six Sigma (6σ)</w:t>
      </w:r>
    </w:p>
    <w:p w14:paraId="000002CD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 quality-control process used by businesses to eliminate defects and improve processes It emphasizes cycle-time improvements while reducing manufacturing defects to no more than 3.4 occurrences per million units</w:t>
      </w:r>
    </w:p>
    <w:p w14:paraId="000002CE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Define, measure, analyze, improve, control</w:t>
      </w:r>
    </w:p>
    <w:p w14:paraId="000002CF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—------------------</w:t>
      </w:r>
    </w:p>
    <w:p w14:paraId="000002D0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Business Process Re-engineering (BPR)</w:t>
      </w: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The act of changing an organization's major functions with the goal of increasing efficiency, improving product quality and decreasing costs</w:t>
      </w:r>
    </w:p>
    <w:p w14:paraId="000002D1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_________________</w:t>
      </w:r>
    </w:p>
    <w:p w14:paraId="000002D2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SERVQUAL Model </w:t>
      </w:r>
      <w:proofErr w:type="gram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The</w:t>
      </w:r>
      <w:proofErr w:type="gram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Service Quality or SERVQUAL Model is a method to capture and measure the service quality, experienced by customers.</w:t>
      </w:r>
    </w:p>
    <w:p w14:paraId="000002D3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____________________</w:t>
      </w:r>
    </w:p>
    <w:p w14:paraId="000002D4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Benchmarking The practice of measuring the performance of a company's products, services or processes against those of another business, considered to be the best in the industry</w:t>
      </w:r>
    </w:p>
    <w:p w14:paraId="000002D5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**********</w:t>
      </w:r>
    </w:p>
    <w:p w14:paraId="000002D6" w14:textId="77777777" w:rsidR="00BC1D78" w:rsidRPr="005A1AC2" w:rsidRDefault="001F43CB">
      <w:pPr>
        <w:ind w:right="100"/>
        <w:jc w:val="center"/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946"/>
          <w:sz w:val="26"/>
          <w:szCs w:val="26"/>
          <w:highlight w:val="white"/>
        </w:rPr>
        <w:t xml:space="preserve">Total Productive Maintenance (TPM) is </w:t>
      </w: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a lean manufacturing strategy that aims to improve the efficiency and safety of production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equipments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.</w:t>
      </w:r>
    </w:p>
    <w:p w14:paraId="000002D7" w14:textId="77777777" w:rsidR="00BC1D78" w:rsidRPr="005A1AC2" w:rsidRDefault="001F43CB">
      <w:pPr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14 Management Principles by Henri Fayol</w:t>
      </w:r>
    </w:p>
    <w:p w14:paraId="000002D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1. Division of Work – based on skills and level of expertise</w:t>
      </w:r>
    </w:p>
    <w:p w14:paraId="000002D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>2. Authority and Responsibility – balance between authority and responsibility</w:t>
      </w:r>
    </w:p>
    <w:p w14:paraId="000002D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Discipline – respect for agreements and follow the rules &amp; regulations</w:t>
      </w:r>
    </w:p>
    <w:p w14:paraId="000002D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4. Unity of Command – each subordinate have only one boss</w:t>
      </w:r>
    </w:p>
    <w:p w14:paraId="000002D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5. Scalar Chain – clear line of authority (organizational hierarchy)</w:t>
      </w:r>
    </w:p>
    <w:p w14:paraId="000002D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6. Equity – justice in management and loyalty in employees</w:t>
      </w:r>
    </w:p>
    <w:p w14:paraId="000002D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7. Esprit de Corps – should strive to promote team spirit</w:t>
      </w:r>
    </w:p>
    <w:p w14:paraId="000002D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8. Initiative – employees should be given the necessary level of freedom to create and carry out plans</w:t>
      </w:r>
    </w:p>
    <w:p w14:paraId="000002E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9. Centralization – decisions are made from the top</w:t>
      </w:r>
    </w:p>
    <w:p w14:paraId="000002E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10. Remuneration – appropriate remuneration for all employees to keep them motivated</w:t>
      </w:r>
    </w:p>
    <w:p w14:paraId="000002E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11. Order – optimize resources, good social order and safe working environment</w:t>
      </w:r>
    </w:p>
    <w:p w14:paraId="000002E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12. Stability of Tenure of Personnel – manager should strive to minimize turnover</w:t>
      </w:r>
    </w:p>
    <w:p w14:paraId="000002E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13. Subordination of Individual Interest – put interests of the organization above personal interests</w:t>
      </w:r>
    </w:p>
    <w:p w14:paraId="000002E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14. Unity of Direction – a set of activities with similar goals, should all follow the same strategy</w:t>
      </w:r>
    </w:p>
    <w:p w14:paraId="000002E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*(Mnemonic: DADU SEE I CROSS U)</w:t>
      </w:r>
    </w:p>
    <w:p w14:paraId="000002E7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2E8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2E9" w14:textId="77777777" w:rsidR="00BC1D78" w:rsidRPr="005A1AC2" w:rsidRDefault="001F43CB">
      <w:pPr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b/>
          <w:color w:val="001D35"/>
          <w:sz w:val="26"/>
          <w:szCs w:val="26"/>
          <w:highlight w:val="white"/>
        </w:rPr>
        <w:t>Max Weber's Ideal Bureaucracy</w:t>
      </w:r>
    </w:p>
    <w:p w14:paraId="000002E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Bureaucracy: administrative governmental system with a hierarchical structure and complex and strict rules</w:t>
      </w:r>
    </w:p>
    <w:p w14:paraId="000002E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and regulations</w:t>
      </w:r>
    </w:p>
    <w:p w14:paraId="000002E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Weber defines bureaucracy: highly structured, formalized and an impersonal organizational system</w:t>
      </w:r>
    </w:p>
    <w:p w14:paraId="000002E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Weber’s Ideal Bureaucracy is characterized by the following:</w:t>
      </w:r>
    </w:p>
    <w:p w14:paraId="000002E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i. Division of labor – specific allocation of responsibility based on functional specialization</w:t>
      </w:r>
    </w:p>
    <w:p w14:paraId="000002E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ii. Formalized rules – written policies, rules and regulations that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guideemployee’s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behavior</w:t>
      </w:r>
    </w:p>
    <w:p w14:paraId="000002F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iii. Hierarchical structure – a clear line of authority from top to down</w:t>
      </w:r>
    </w:p>
    <w:p w14:paraId="000002F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iv. Impersonality – selection and promotion of individuals based on their competence, training and</w:t>
      </w:r>
    </w:p>
    <w:p w14:paraId="000002F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qualification</w:t>
      </w:r>
    </w:p>
    <w:p w14:paraId="000002F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_______________________-</w:t>
      </w:r>
    </w:p>
    <w:p w14:paraId="000002F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Deming’s 14 points on TQM</w:t>
      </w:r>
    </w:p>
    <w:p w14:paraId="000002F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>1. Create stability of purpose toward improvement</w:t>
      </w:r>
    </w:p>
    <w:p w14:paraId="000002F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2. Adopt the new philosophy</w:t>
      </w:r>
    </w:p>
    <w:p w14:paraId="000002F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Stop depending on inspections</w:t>
      </w:r>
    </w:p>
    <w:p w14:paraId="000002F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4. Use a single supplier for any one item</w:t>
      </w:r>
    </w:p>
    <w:p w14:paraId="000002F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5. Improve constantly and forever</w:t>
      </w:r>
    </w:p>
    <w:p w14:paraId="000002F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6. Use on-the-job training </w:t>
      </w:r>
    </w:p>
    <w:p w14:paraId="000002F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7. Implement leadership</w:t>
      </w:r>
    </w:p>
    <w:p w14:paraId="000002F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8. Eliminate fear</w:t>
      </w:r>
    </w:p>
    <w:p w14:paraId="000002F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9. Break down barriers between departments</w:t>
      </w:r>
    </w:p>
    <w:p w14:paraId="000002F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10. Get rid of unclear slogans</w:t>
      </w:r>
    </w:p>
    <w:p w14:paraId="000002F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11. Eliminate management by objectives</w:t>
      </w:r>
    </w:p>
    <w:p w14:paraId="0000030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12. Remove barriers to pride of workmanship</w:t>
      </w:r>
    </w:p>
    <w:p w14:paraId="0000030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13. Implement education and self-improvement</w:t>
      </w:r>
    </w:p>
    <w:p w14:paraId="0000030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14. Make transformation everyone's job</w:t>
      </w:r>
    </w:p>
    <w:p w14:paraId="0000030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Crosby’s 14 points for Improvement</w:t>
      </w:r>
    </w:p>
    <w:p w14:paraId="0000030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1. Management commitment</w:t>
      </w:r>
    </w:p>
    <w:p w14:paraId="0000030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2. Quality improvement team</w:t>
      </w:r>
    </w:p>
    <w:p w14:paraId="0000030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Quality measurement</w:t>
      </w:r>
    </w:p>
    <w:p w14:paraId="0000030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4. Cost of quality evaluation</w:t>
      </w:r>
    </w:p>
    <w:p w14:paraId="0000030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5. Quality awareness</w:t>
      </w:r>
    </w:p>
    <w:p w14:paraId="0000030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6. Corrective action</w:t>
      </w:r>
    </w:p>
    <w:p w14:paraId="0000030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7. Zero defects program</w:t>
      </w:r>
    </w:p>
    <w:p w14:paraId="0000030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8. Supervisor’s training</w:t>
      </w:r>
    </w:p>
    <w:p w14:paraId="0000030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9. Zero defects day</w:t>
      </w:r>
    </w:p>
    <w:p w14:paraId="0000030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10. Goal setting</w:t>
      </w:r>
    </w:p>
    <w:p w14:paraId="0000030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11. Error cause removal</w:t>
      </w:r>
    </w:p>
    <w:p w14:paraId="0000030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12. Recognition</w:t>
      </w:r>
    </w:p>
    <w:p w14:paraId="0000031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13. Quality councils</w:t>
      </w:r>
    </w:p>
    <w:p w14:paraId="0000031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14. Do it over again</w:t>
      </w:r>
    </w:p>
    <w:p w14:paraId="0000031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Juran’s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Trilogy</w:t>
      </w:r>
    </w:p>
    <w:p w14:paraId="0000031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1. Quality Planning – provides a system that is capable of meeting quality standards</w:t>
      </w:r>
    </w:p>
    <w:p w14:paraId="0000031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2. Quality Control – is used to determine when corrective action is required</w:t>
      </w:r>
    </w:p>
    <w:p w14:paraId="0000031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3. Quality Improvement – seeks better ways of doing things</w:t>
      </w:r>
    </w:p>
    <w:p w14:paraId="0000031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Feigenbaum's 3 steps to Quality control</w:t>
      </w:r>
    </w:p>
    <w:p w14:paraId="0000031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i. Quality Leadership – motivating workforce for quality improvement</w:t>
      </w:r>
    </w:p>
    <w:p w14:paraId="0000031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ii. Quality Technology – statistics and machinery used to improve technology</w:t>
      </w:r>
    </w:p>
    <w:p w14:paraId="0000031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lastRenderedPageBreak/>
        <w:t xml:space="preserve">iii.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Organisational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Commitment – supported by continuous training and motivation</w:t>
      </w:r>
    </w:p>
    <w:p w14:paraId="0000031A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31B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Ouchi's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Theory Z</w:t>
      </w:r>
    </w:p>
    <w:p w14:paraId="0000031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William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Ouchi's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Theory Z emerged after a comparative study between Japanese and American management</w:t>
      </w:r>
    </w:p>
    <w:p w14:paraId="0000031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styles.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Ouchi</w:t>
      </w:r>
      <w:proofErr w:type="spellEnd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 showed how American companies could be as successful as Japanese companies.</w:t>
      </w:r>
    </w:p>
    <w:p w14:paraId="0000031E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31F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Features of Japanese management style:</w:t>
      </w:r>
    </w:p>
    <w:p w14:paraId="00000320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Strong company culture</w:t>
      </w:r>
    </w:p>
    <w:p w14:paraId="00000321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Long-term staff development</w:t>
      </w:r>
    </w:p>
    <w:p w14:paraId="00000322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• Long-term employment </w:t>
      </w:r>
    </w:p>
    <w:p w14:paraId="00000323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Steady promotion</w:t>
      </w:r>
    </w:p>
    <w:p w14:paraId="00000324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General agreement/ Consensus in decisions</w:t>
      </w:r>
    </w:p>
    <w:p w14:paraId="00000325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Concern for the happiness and well-being of workers</w:t>
      </w:r>
    </w:p>
    <w:p w14:paraId="00000326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Individual responsibility</w:t>
      </w:r>
    </w:p>
    <w:p w14:paraId="00000327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Mutual trust</w:t>
      </w:r>
    </w:p>
    <w:p w14:paraId="00000328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 xml:space="preserve">• Integrated </w:t>
      </w:r>
      <w:proofErr w:type="spellStart"/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organisation</w:t>
      </w:r>
      <w:proofErr w:type="spellEnd"/>
    </w:p>
    <w:p w14:paraId="00000329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Informal control system</w:t>
      </w:r>
    </w:p>
    <w:p w14:paraId="0000032A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• Coordination</w:t>
      </w:r>
    </w:p>
    <w:p w14:paraId="0000032B" w14:textId="77777777" w:rsidR="00BC1D78" w:rsidRPr="005A1AC2" w:rsidRDefault="00BC1D78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</w:p>
    <w:p w14:paraId="0000032C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Total Quality Management Excellence Model (TQMEX)</w:t>
      </w:r>
    </w:p>
    <w:p w14:paraId="0000032D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TQMEX is a sequential model that is easy to remember and simple to implement. Companies starting to</w:t>
      </w:r>
    </w:p>
    <w:p w14:paraId="0000032E" w14:textId="77777777" w:rsidR="00BC1D78" w:rsidRPr="005A1AC2" w:rsidRDefault="001F43CB">
      <w:pPr>
        <w:rPr>
          <w:rFonts w:ascii="Roboto" w:eastAsia="Roboto" w:hAnsi="Roboto" w:cs="Roboto"/>
          <w:color w:val="001D35"/>
          <w:sz w:val="26"/>
          <w:szCs w:val="26"/>
          <w:highlight w:val="white"/>
        </w:rPr>
      </w:pPr>
      <w:r w:rsidRPr="005A1AC2">
        <w:rPr>
          <w:rFonts w:ascii="Roboto" w:eastAsia="Roboto" w:hAnsi="Roboto" w:cs="Roboto"/>
          <w:color w:val="001D35"/>
          <w:sz w:val="26"/>
          <w:szCs w:val="26"/>
          <w:highlight w:val="white"/>
        </w:rPr>
        <w:t>implement TQM should follow TQMEX step-by-step.</w:t>
      </w:r>
    </w:p>
    <w:p w14:paraId="00000333" w14:textId="77777777" w:rsidR="00BC1D78" w:rsidRDefault="00BC1D78"/>
    <w:sectPr w:rsidR="00BC1D7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29656" w14:textId="77777777" w:rsidR="0051392B" w:rsidRDefault="0051392B">
      <w:pPr>
        <w:spacing w:line="240" w:lineRule="auto"/>
      </w:pPr>
      <w:r>
        <w:separator/>
      </w:r>
    </w:p>
  </w:endnote>
  <w:endnote w:type="continuationSeparator" w:id="0">
    <w:p w14:paraId="3335134F" w14:textId="77777777" w:rsidR="0051392B" w:rsidRDefault="00513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cific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334" w14:textId="77777777" w:rsidR="00BA6124" w:rsidRDefault="00BA61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92D63" w14:textId="77777777" w:rsidR="0051392B" w:rsidRDefault="0051392B">
      <w:pPr>
        <w:spacing w:line="240" w:lineRule="auto"/>
      </w:pPr>
      <w:r>
        <w:separator/>
      </w:r>
    </w:p>
  </w:footnote>
  <w:footnote w:type="continuationSeparator" w:id="0">
    <w:p w14:paraId="14499AA3" w14:textId="77777777" w:rsidR="0051392B" w:rsidRDefault="00513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061"/>
    <w:multiLevelType w:val="multilevel"/>
    <w:tmpl w:val="3A54FD9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327D0"/>
    <w:multiLevelType w:val="multilevel"/>
    <w:tmpl w:val="1C8C68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263B42"/>
    <w:multiLevelType w:val="multilevel"/>
    <w:tmpl w:val="362A6A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E8D71F5"/>
    <w:multiLevelType w:val="multilevel"/>
    <w:tmpl w:val="41362E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F93B09"/>
    <w:multiLevelType w:val="multilevel"/>
    <w:tmpl w:val="2206849C"/>
    <w:lvl w:ilvl="0">
      <w:start w:val="2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78"/>
    <w:rsid w:val="001F43CB"/>
    <w:rsid w:val="0051392B"/>
    <w:rsid w:val="005A1AC2"/>
    <w:rsid w:val="005B58CB"/>
    <w:rsid w:val="005D76D1"/>
    <w:rsid w:val="00631968"/>
    <w:rsid w:val="00821F9D"/>
    <w:rsid w:val="008A6A4A"/>
    <w:rsid w:val="00B204B2"/>
    <w:rsid w:val="00BA6124"/>
    <w:rsid w:val="00BC1D78"/>
    <w:rsid w:val="00C4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A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5170</Words>
  <Characters>29472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Elite</cp:lastModifiedBy>
  <cp:revision>6</cp:revision>
  <dcterms:created xsi:type="dcterms:W3CDTF">2024-03-11T22:27:00Z</dcterms:created>
  <dcterms:modified xsi:type="dcterms:W3CDTF">2024-03-20T06:27:00Z</dcterms:modified>
</cp:coreProperties>
</file>